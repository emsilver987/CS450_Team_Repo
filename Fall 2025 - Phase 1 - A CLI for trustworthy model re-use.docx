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A75508" w14:textId="4DB5A347" w:rsidR="001B23EB" w:rsidRPr="00781922" w:rsidRDefault="001B23EB" w:rsidP="005A5EEA">
      <w:pPr>
        <w:pStyle w:val="Title"/>
        <w:jc w:val="center"/>
        <w:rPr>
          <w:rFonts w:ascii="Times New Roman" w:hAnsi="Times New Roman" w:cs="Times New Roman"/>
          <w:b/>
          <w:sz w:val="48"/>
          <w:szCs w:val="48"/>
        </w:rPr>
      </w:pPr>
      <w:r w:rsidRPr="00781922">
        <w:rPr>
          <w:rFonts w:ascii="Times New Roman" w:hAnsi="Times New Roman" w:cs="Times New Roman"/>
          <w:b/>
          <w:sz w:val="48"/>
          <w:szCs w:val="48"/>
        </w:rPr>
        <w:t>Project Phase</w:t>
      </w:r>
      <w:r w:rsidR="00E71D00" w:rsidRPr="00781922">
        <w:rPr>
          <w:rFonts w:ascii="Times New Roman" w:hAnsi="Times New Roman" w:cs="Times New Roman"/>
          <w:b/>
          <w:sz w:val="48"/>
          <w:szCs w:val="48"/>
        </w:rPr>
        <w:t xml:space="preserve"> 1</w:t>
      </w:r>
    </w:p>
    <w:p w14:paraId="3D84F1B0" w14:textId="77777777" w:rsidR="001B23EB" w:rsidRPr="00781922" w:rsidRDefault="001B23EB" w:rsidP="005A5EEA">
      <w:pPr>
        <w:pStyle w:val="Title"/>
        <w:jc w:val="center"/>
        <w:rPr>
          <w:rFonts w:ascii="Times New Roman" w:hAnsi="Times New Roman" w:cs="Times New Roman"/>
          <w:b/>
          <w:sz w:val="48"/>
          <w:szCs w:val="48"/>
        </w:rPr>
      </w:pPr>
    </w:p>
    <w:p w14:paraId="34DAFD01" w14:textId="56E2ED68" w:rsidR="008232BD" w:rsidRPr="00781922" w:rsidRDefault="001B23EB" w:rsidP="005A5EEA">
      <w:pPr>
        <w:pStyle w:val="Title"/>
        <w:jc w:val="center"/>
        <w:rPr>
          <w:rFonts w:ascii="Times New Roman" w:hAnsi="Times New Roman" w:cs="Times New Roman"/>
          <w:b/>
          <w:sz w:val="48"/>
          <w:szCs w:val="48"/>
        </w:rPr>
      </w:pPr>
      <w:r w:rsidRPr="00781922">
        <w:rPr>
          <w:rFonts w:ascii="Times New Roman" w:hAnsi="Times New Roman" w:cs="Times New Roman"/>
          <w:b/>
          <w:sz w:val="48"/>
          <w:szCs w:val="48"/>
        </w:rPr>
        <w:t xml:space="preserve">A CLI for </w:t>
      </w:r>
      <w:r w:rsidR="00547B74">
        <w:rPr>
          <w:rFonts w:ascii="Times New Roman" w:hAnsi="Times New Roman" w:cs="Times New Roman"/>
          <w:b/>
          <w:sz w:val="48"/>
          <w:szCs w:val="48"/>
        </w:rPr>
        <w:t>T</w:t>
      </w:r>
      <w:r w:rsidR="00E71D00" w:rsidRPr="00781922">
        <w:rPr>
          <w:rFonts w:ascii="Times New Roman" w:hAnsi="Times New Roman" w:cs="Times New Roman"/>
          <w:b/>
          <w:sz w:val="48"/>
          <w:szCs w:val="48"/>
        </w:rPr>
        <w:t xml:space="preserve">rustworthy </w:t>
      </w:r>
      <w:r w:rsidR="70AB184A" w:rsidRPr="70AB184A">
        <w:rPr>
          <w:rFonts w:ascii="Times New Roman" w:hAnsi="Times New Roman" w:cs="Times New Roman"/>
          <w:b/>
          <w:bCs/>
          <w:sz w:val="48"/>
          <w:szCs w:val="48"/>
        </w:rPr>
        <w:t xml:space="preserve">Pre-Trained </w:t>
      </w:r>
      <w:r w:rsidR="00547B74">
        <w:rPr>
          <w:rFonts w:ascii="Times New Roman" w:hAnsi="Times New Roman" w:cs="Times New Roman"/>
          <w:b/>
          <w:sz w:val="48"/>
          <w:szCs w:val="48"/>
        </w:rPr>
        <w:t>M</w:t>
      </w:r>
      <w:r w:rsidR="00E71D00" w:rsidRPr="00781922">
        <w:rPr>
          <w:rFonts w:ascii="Times New Roman" w:hAnsi="Times New Roman" w:cs="Times New Roman"/>
          <w:b/>
          <w:sz w:val="48"/>
          <w:szCs w:val="48"/>
        </w:rPr>
        <w:t>od</w:t>
      </w:r>
      <w:r w:rsidR="00283F33">
        <w:rPr>
          <w:rFonts w:ascii="Times New Roman" w:hAnsi="Times New Roman" w:cs="Times New Roman"/>
          <w:b/>
          <w:sz w:val="48"/>
          <w:szCs w:val="48"/>
        </w:rPr>
        <w:t>el</w:t>
      </w:r>
      <w:r w:rsidR="00E71D00" w:rsidRPr="00781922">
        <w:rPr>
          <w:rFonts w:ascii="Times New Roman" w:hAnsi="Times New Roman" w:cs="Times New Roman"/>
          <w:b/>
          <w:sz w:val="48"/>
          <w:szCs w:val="48"/>
        </w:rPr>
        <w:t xml:space="preserve"> </w:t>
      </w:r>
      <w:r w:rsidR="00547B74">
        <w:rPr>
          <w:rFonts w:ascii="Times New Roman" w:hAnsi="Times New Roman" w:cs="Times New Roman"/>
          <w:b/>
          <w:sz w:val="48"/>
          <w:szCs w:val="48"/>
        </w:rPr>
        <w:t>R</w:t>
      </w:r>
      <w:r w:rsidR="00E71D00" w:rsidRPr="00781922">
        <w:rPr>
          <w:rFonts w:ascii="Times New Roman" w:hAnsi="Times New Roman" w:cs="Times New Roman"/>
          <w:b/>
          <w:sz w:val="48"/>
          <w:szCs w:val="48"/>
        </w:rPr>
        <w:t>e-</w:t>
      </w:r>
      <w:r w:rsidR="00547B74">
        <w:rPr>
          <w:rFonts w:ascii="Times New Roman" w:hAnsi="Times New Roman" w:cs="Times New Roman"/>
          <w:b/>
          <w:sz w:val="48"/>
          <w:szCs w:val="48"/>
        </w:rPr>
        <w:t>U</w:t>
      </w:r>
      <w:r w:rsidR="00E71D00" w:rsidRPr="00781922">
        <w:rPr>
          <w:rFonts w:ascii="Times New Roman" w:hAnsi="Times New Roman" w:cs="Times New Roman"/>
          <w:b/>
          <w:sz w:val="48"/>
          <w:szCs w:val="48"/>
        </w:rPr>
        <w:t>se</w:t>
      </w:r>
    </w:p>
    <w:p w14:paraId="72ADF67E" w14:textId="77777777" w:rsidR="00ED4355" w:rsidRPr="00781922" w:rsidRDefault="00ED4355" w:rsidP="00E80FF4">
      <w:pPr>
        <w:rPr>
          <w:rFonts w:ascii="Times New Roman" w:hAnsi="Times New Roman" w:cs="Times New Roman"/>
        </w:rPr>
      </w:pPr>
    </w:p>
    <w:p w14:paraId="7B7F4C85" w14:textId="09D78B3D" w:rsidR="00A82F99" w:rsidRPr="00781922" w:rsidRDefault="00A82F99" w:rsidP="005A5EEA">
      <w:pPr>
        <w:pStyle w:val="Heading1"/>
        <w:rPr>
          <w:rFonts w:ascii="Times New Roman" w:hAnsi="Times New Roman" w:cs="Times New Roman"/>
          <w:b/>
        </w:rPr>
      </w:pPr>
      <w:r w:rsidRPr="00781922">
        <w:rPr>
          <w:rFonts w:ascii="Times New Roman" w:hAnsi="Times New Roman" w:cs="Times New Roman"/>
          <w:b/>
        </w:rPr>
        <w:t>Assignment Goal</w:t>
      </w:r>
    </w:p>
    <w:p w14:paraId="75D75BF3" w14:textId="61EF7DE6" w:rsidR="00A82F99" w:rsidRPr="00781922" w:rsidRDefault="00A82F99" w:rsidP="00A82F99">
      <w:pPr>
        <w:rPr>
          <w:rFonts w:ascii="Times New Roman" w:hAnsi="Times New Roman" w:cs="Times New Roman"/>
        </w:rPr>
      </w:pPr>
    </w:p>
    <w:p w14:paraId="5391C4CF" w14:textId="7DCEBF23" w:rsidR="00A82F99" w:rsidRPr="00781922" w:rsidRDefault="00A82F99" w:rsidP="7D1EAAAA">
      <w:pPr>
        <w:rPr>
          <w:rFonts w:ascii="Times New Roman" w:eastAsia="Calibri" w:hAnsi="Times New Roman" w:cs="Times New Roman"/>
        </w:rPr>
      </w:pPr>
      <w:r w:rsidRPr="00781922">
        <w:rPr>
          <w:rFonts w:ascii="Times New Roman" w:hAnsi="Times New Roman" w:cs="Times New Roman"/>
        </w:rPr>
        <w:t xml:space="preserve">This assignment </w:t>
      </w:r>
      <w:r w:rsidR="70AB184A" w:rsidRPr="70AB184A">
        <w:rPr>
          <w:rFonts w:ascii="Times New Roman" w:hAnsi="Times New Roman" w:cs="Times New Roman"/>
        </w:rPr>
        <w:t>will help you learn</w:t>
      </w:r>
      <w:r w:rsidRPr="00781922">
        <w:rPr>
          <w:rFonts w:ascii="Times New Roman" w:hAnsi="Times New Roman" w:cs="Times New Roman"/>
        </w:rPr>
        <w:t xml:space="preserve"> to work </w:t>
      </w:r>
      <w:r w:rsidR="008252A4" w:rsidRPr="00781922">
        <w:rPr>
          <w:rFonts w:ascii="Times New Roman" w:hAnsi="Times New Roman" w:cs="Times New Roman"/>
        </w:rPr>
        <w:t xml:space="preserve">as a team </w:t>
      </w:r>
      <w:r w:rsidR="00294AD0" w:rsidRPr="00781922">
        <w:rPr>
          <w:rFonts w:ascii="Times New Roman" w:hAnsi="Times New Roman" w:cs="Times New Roman"/>
        </w:rPr>
        <w:t>on a small software engineering project</w:t>
      </w:r>
      <w:r w:rsidR="00677216" w:rsidRPr="00781922">
        <w:rPr>
          <w:rFonts w:ascii="Times New Roman" w:hAnsi="Times New Roman" w:cs="Times New Roman"/>
        </w:rPr>
        <w:t>.</w:t>
      </w:r>
      <w:r w:rsidR="003C7037" w:rsidRPr="00781922">
        <w:rPr>
          <w:rFonts w:ascii="Times New Roman" w:hAnsi="Times New Roman" w:cs="Times New Roman"/>
        </w:rPr>
        <w:t xml:space="preserve"> It is also intended to expose you to the benefits and risks of reusing open-source software</w:t>
      </w:r>
      <w:r w:rsidR="00A36DA7">
        <w:rPr>
          <w:rFonts w:ascii="Times New Roman" w:hAnsi="Times New Roman" w:cs="Times New Roman"/>
        </w:rPr>
        <w:t xml:space="preserve"> and machine learning models</w:t>
      </w:r>
      <w:r w:rsidR="003C7037" w:rsidRPr="00781922">
        <w:rPr>
          <w:rFonts w:ascii="Times New Roman" w:hAnsi="Times New Roman" w:cs="Times New Roman"/>
        </w:rPr>
        <w:t>.</w:t>
      </w:r>
    </w:p>
    <w:p w14:paraId="5CBEF917" w14:textId="73994CE0" w:rsidR="00A82F99" w:rsidRPr="00781922" w:rsidRDefault="00A82F99" w:rsidP="005A5EEA">
      <w:pPr>
        <w:pStyle w:val="Heading1"/>
        <w:rPr>
          <w:rFonts w:ascii="Times New Roman" w:hAnsi="Times New Roman" w:cs="Times New Roman"/>
          <w:b/>
        </w:rPr>
      </w:pPr>
      <w:r w:rsidRPr="00781922">
        <w:rPr>
          <w:rFonts w:ascii="Times New Roman" w:hAnsi="Times New Roman" w:cs="Times New Roman"/>
          <w:b/>
        </w:rPr>
        <w:t>Relevant Course Outcomes</w:t>
      </w:r>
    </w:p>
    <w:p w14:paraId="5B273345" w14:textId="263350D9" w:rsidR="00A82F99" w:rsidRPr="00781922" w:rsidRDefault="00A82F99" w:rsidP="00A82F99">
      <w:pPr>
        <w:rPr>
          <w:rFonts w:ascii="Times New Roman" w:hAnsi="Times New Roman" w:cs="Times New Roman"/>
        </w:rPr>
      </w:pPr>
    </w:p>
    <w:p w14:paraId="19B16B27" w14:textId="56F0C61C" w:rsidR="00A82F99" w:rsidRPr="00781922" w:rsidRDefault="00A82F99" w:rsidP="7D1EAAAA">
      <w:pPr>
        <w:rPr>
          <w:rFonts w:ascii="Times New Roman" w:hAnsi="Times New Roman" w:cs="Times New Roman"/>
        </w:rPr>
      </w:pPr>
      <w:r w:rsidRPr="00781922">
        <w:rPr>
          <w:rFonts w:ascii="Times New Roman" w:hAnsi="Times New Roman" w:cs="Times New Roman"/>
        </w:rPr>
        <w:t xml:space="preserve">A student who successfully completes this assignment </w:t>
      </w:r>
      <w:r w:rsidR="004A30BD" w:rsidRPr="00781922">
        <w:rPr>
          <w:rFonts w:ascii="Times New Roman" w:hAnsi="Times New Roman" w:cs="Times New Roman"/>
        </w:rPr>
        <w:t xml:space="preserve">will </w:t>
      </w:r>
      <w:r w:rsidRPr="00781922">
        <w:rPr>
          <w:rFonts w:ascii="Times New Roman" w:hAnsi="Times New Roman" w:cs="Times New Roman"/>
        </w:rPr>
        <w:t>h</w:t>
      </w:r>
      <w:r w:rsidR="00E049CB" w:rsidRPr="00781922">
        <w:rPr>
          <w:rFonts w:ascii="Times New Roman" w:hAnsi="Times New Roman" w:cs="Times New Roman"/>
        </w:rPr>
        <w:t>ave demonstrated the ability to</w:t>
      </w:r>
    </w:p>
    <w:p w14:paraId="429473C7" w14:textId="11F62956" w:rsidR="00A03843" w:rsidRPr="00781922" w:rsidRDefault="006A0704" w:rsidP="00A82F99">
      <w:pPr>
        <w:pStyle w:val="ListParagraph"/>
        <w:numPr>
          <w:ilvl w:val="0"/>
          <w:numId w:val="11"/>
        </w:numPr>
        <w:rPr>
          <w:rFonts w:ascii="Times New Roman" w:hAnsi="Times New Roman" w:cs="Times New Roman"/>
        </w:rPr>
      </w:pPr>
      <w:r w:rsidRPr="00781922">
        <w:rPr>
          <w:rFonts w:ascii="Times New Roman" w:hAnsi="Times New Roman" w:cs="Times New Roman"/>
        </w:rPr>
        <w:t xml:space="preserve">Outcome </w:t>
      </w:r>
      <w:r w:rsidR="00133062">
        <w:rPr>
          <w:rFonts w:ascii="Times New Roman" w:hAnsi="Times New Roman" w:cs="Times New Roman"/>
        </w:rPr>
        <w:t>I</w:t>
      </w:r>
      <w:r w:rsidR="00111CCC" w:rsidRPr="00781922">
        <w:rPr>
          <w:rFonts w:ascii="Times New Roman" w:hAnsi="Times New Roman" w:cs="Times New Roman"/>
        </w:rPr>
        <w:t>:</w:t>
      </w:r>
    </w:p>
    <w:p w14:paraId="2BE5FF9D" w14:textId="6777F648" w:rsidR="0083617E" w:rsidRPr="00781922" w:rsidRDefault="0083617E" w:rsidP="00A03843">
      <w:pPr>
        <w:pStyle w:val="ListParagraph"/>
        <w:numPr>
          <w:ilvl w:val="1"/>
          <w:numId w:val="11"/>
        </w:numPr>
        <w:rPr>
          <w:rFonts w:ascii="Times New Roman" w:hAnsi="Times New Roman" w:cs="Times New Roman"/>
        </w:rPr>
      </w:pPr>
      <w:r w:rsidRPr="00781922">
        <w:rPr>
          <w:rFonts w:ascii="Times New Roman" w:hAnsi="Times New Roman" w:cs="Times New Roman"/>
        </w:rPr>
        <w:t>Identify and follow an appropriate software engineering process for this context.</w:t>
      </w:r>
    </w:p>
    <w:p w14:paraId="4AA112F1" w14:textId="08ADDE63" w:rsidR="00E3234E" w:rsidRPr="00781922" w:rsidRDefault="006A0704" w:rsidP="00A82F99">
      <w:pPr>
        <w:pStyle w:val="ListParagraph"/>
        <w:numPr>
          <w:ilvl w:val="0"/>
          <w:numId w:val="11"/>
        </w:numPr>
        <w:rPr>
          <w:rFonts w:ascii="Times New Roman" w:hAnsi="Times New Roman" w:cs="Times New Roman"/>
        </w:rPr>
      </w:pPr>
      <w:r w:rsidRPr="00781922">
        <w:rPr>
          <w:rFonts w:ascii="Times New Roman" w:hAnsi="Times New Roman" w:cs="Times New Roman"/>
        </w:rPr>
        <w:t xml:space="preserve">Outcome </w:t>
      </w:r>
      <w:r w:rsidR="00133062">
        <w:rPr>
          <w:rFonts w:ascii="Times New Roman" w:hAnsi="Times New Roman" w:cs="Times New Roman"/>
        </w:rPr>
        <w:t>II</w:t>
      </w:r>
      <w:r w:rsidRPr="00781922">
        <w:rPr>
          <w:rFonts w:ascii="Times New Roman" w:hAnsi="Times New Roman" w:cs="Times New Roman"/>
        </w:rPr>
        <w:t>:</w:t>
      </w:r>
    </w:p>
    <w:p w14:paraId="3AF1CC37" w14:textId="3977F93B" w:rsidR="004A30BD" w:rsidRPr="00781922" w:rsidRDefault="004A30BD" w:rsidP="00E3234E">
      <w:pPr>
        <w:pStyle w:val="ListParagraph"/>
        <w:numPr>
          <w:ilvl w:val="1"/>
          <w:numId w:val="11"/>
        </w:numPr>
        <w:rPr>
          <w:rFonts w:ascii="Times New Roman" w:hAnsi="Times New Roman" w:cs="Times New Roman"/>
        </w:rPr>
      </w:pPr>
      <w:r w:rsidRPr="00781922">
        <w:rPr>
          <w:rFonts w:ascii="Times New Roman" w:hAnsi="Times New Roman" w:cs="Times New Roman"/>
        </w:rPr>
        <w:t>Convert requirements into project specifications</w:t>
      </w:r>
      <w:r w:rsidR="000E57E4" w:rsidRPr="00781922">
        <w:rPr>
          <w:rFonts w:ascii="Times New Roman" w:hAnsi="Times New Roman" w:cs="Times New Roman"/>
        </w:rPr>
        <w:t>.</w:t>
      </w:r>
    </w:p>
    <w:p w14:paraId="3E9BC967" w14:textId="456B41AC" w:rsidR="000E57E4" w:rsidRPr="00781922" w:rsidRDefault="000E57E4" w:rsidP="00E3234E">
      <w:pPr>
        <w:pStyle w:val="ListParagraph"/>
        <w:numPr>
          <w:ilvl w:val="1"/>
          <w:numId w:val="11"/>
        </w:numPr>
        <w:rPr>
          <w:rFonts w:ascii="Times New Roman" w:hAnsi="Times New Roman" w:cs="Times New Roman"/>
        </w:rPr>
      </w:pPr>
      <w:r w:rsidRPr="00781922">
        <w:rPr>
          <w:rFonts w:ascii="Times New Roman" w:hAnsi="Times New Roman" w:cs="Times New Roman"/>
        </w:rPr>
        <w:t xml:space="preserve">Design </w:t>
      </w:r>
      <w:r w:rsidR="00C33719" w:rsidRPr="00781922">
        <w:rPr>
          <w:rFonts w:ascii="Times New Roman" w:hAnsi="Times New Roman" w:cs="Times New Roman"/>
        </w:rPr>
        <w:t xml:space="preserve">the software project </w:t>
      </w:r>
      <w:r w:rsidR="00BF724E" w:rsidRPr="00781922">
        <w:rPr>
          <w:rFonts w:ascii="Times New Roman" w:hAnsi="Times New Roman" w:cs="Times New Roman"/>
        </w:rPr>
        <w:t xml:space="preserve">based on </w:t>
      </w:r>
      <w:r w:rsidR="00C33719" w:rsidRPr="00781922">
        <w:rPr>
          <w:rFonts w:ascii="Times New Roman" w:hAnsi="Times New Roman" w:cs="Times New Roman"/>
        </w:rPr>
        <w:t xml:space="preserve">two UML </w:t>
      </w:r>
      <w:r w:rsidR="00D574DB" w:rsidRPr="00781922">
        <w:rPr>
          <w:rFonts w:ascii="Times New Roman" w:hAnsi="Times New Roman" w:cs="Times New Roman"/>
        </w:rPr>
        <w:t>diagrams.</w:t>
      </w:r>
    </w:p>
    <w:p w14:paraId="7786C541" w14:textId="0D522089" w:rsidR="00A82F99" w:rsidRPr="00781922" w:rsidRDefault="00BF724E" w:rsidP="00E3234E">
      <w:pPr>
        <w:pStyle w:val="ListParagraph"/>
        <w:numPr>
          <w:ilvl w:val="1"/>
          <w:numId w:val="11"/>
        </w:numPr>
        <w:rPr>
          <w:rFonts w:ascii="Times New Roman" w:hAnsi="Times New Roman" w:cs="Times New Roman"/>
        </w:rPr>
      </w:pPr>
      <w:r w:rsidRPr="00781922">
        <w:rPr>
          <w:rFonts w:ascii="Times New Roman" w:hAnsi="Times New Roman" w:cs="Times New Roman"/>
        </w:rPr>
        <w:t>Implement the project.</w:t>
      </w:r>
    </w:p>
    <w:p w14:paraId="22B6E24A" w14:textId="192B3547" w:rsidR="00BF724E" w:rsidRPr="00781922" w:rsidRDefault="00BF724E" w:rsidP="00E3234E">
      <w:pPr>
        <w:pStyle w:val="ListParagraph"/>
        <w:numPr>
          <w:ilvl w:val="1"/>
          <w:numId w:val="11"/>
        </w:numPr>
        <w:rPr>
          <w:rFonts w:ascii="Times New Roman" w:hAnsi="Times New Roman" w:cs="Times New Roman"/>
        </w:rPr>
      </w:pPr>
      <w:r w:rsidRPr="00781922">
        <w:rPr>
          <w:rFonts w:ascii="Times New Roman" w:hAnsi="Times New Roman" w:cs="Times New Roman"/>
        </w:rPr>
        <w:t>Validate the proje</w:t>
      </w:r>
      <w:r w:rsidR="008D139C" w:rsidRPr="00781922">
        <w:rPr>
          <w:rFonts w:ascii="Times New Roman" w:hAnsi="Times New Roman" w:cs="Times New Roman"/>
        </w:rPr>
        <w:t>c</w:t>
      </w:r>
      <w:r w:rsidRPr="00781922">
        <w:rPr>
          <w:rFonts w:ascii="Times New Roman" w:hAnsi="Times New Roman" w:cs="Times New Roman"/>
        </w:rPr>
        <w:t>t.</w:t>
      </w:r>
    </w:p>
    <w:p w14:paraId="29A7B4BE" w14:textId="37FB79F1" w:rsidR="008D139C" w:rsidRPr="00781922" w:rsidRDefault="008D139C" w:rsidP="00E3234E">
      <w:pPr>
        <w:pStyle w:val="ListParagraph"/>
        <w:numPr>
          <w:ilvl w:val="1"/>
          <w:numId w:val="11"/>
        </w:numPr>
        <w:rPr>
          <w:rFonts w:ascii="Times New Roman" w:hAnsi="Times New Roman" w:cs="Times New Roman"/>
        </w:rPr>
      </w:pPr>
      <w:r w:rsidRPr="00781922">
        <w:rPr>
          <w:rFonts w:ascii="Times New Roman" w:hAnsi="Times New Roman" w:cs="Times New Roman"/>
        </w:rPr>
        <w:t xml:space="preserve">Consider </w:t>
      </w:r>
      <w:r w:rsidR="00E3234E" w:rsidRPr="00781922">
        <w:rPr>
          <w:rFonts w:ascii="Times New Roman" w:hAnsi="Times New Roman" w:cs="Times New Roman"/>
        </w:rPr>
        <w:t xml:space="preserve">aspects of </w:t>
      </w:r>
      <w:r w:rsidRPr="00781922">
        <w:rPr>
          <w:rFonts w:ascii="Times New Roman" w:hAnsi="Times New Roman" w:cs="Times New Roman"/>
        </w:rPr>
        <w:t>software re-use</w:t>
      </w:r>
      <w:r w:rsidR="00E3234E" w:rsidRPr="00781922">
        <w:rPr>
          <w:rFonts w:ascii="Times New Roman" w:hAnsi="Times New Roman" w:cs="Times New Roman"/>
        </w:rPr>
        <w:t>, including security risks.</w:t>
      </w:r>
    </w:p>
    <w:p w14:paraId="4581ED5D" w14:textId="4240A79E" w:rsidR="006A0704" w:rsidRPr="00781922" w:rsidRDefault="006A0704" w:rsidP="006A0704">
      <w:pPr>
        <w:pStyle w:val="ListParagraph"/>
        <w:numPr>
          <w:ilvl w:val="0"/>
          <w:numId w:val="11"/>
        </w:numPr>
        <w:rPr>
          <w:rFonts w:ascii="Times New Roman" w:hAnsi="Times New Roman" w:cs="Times New Roman"/>
        </w:rPr>
      </w:pPr>
      <w:r w:rsidRPr="00781922">
        <w:rPr>
          <w:rFonts w:ascii="Times New Roman" w:hAnsi="Times New Roman" w:cs="Times New Roman"/>
        </w:rPr>
        <w:t xml:space="preserve">Outcome </w:t>
      </w:r>
      <w:r w:rsidR="00133062">
        <w:rPr>
          <w:rFonts w:ascii="Times New Roman" w:hAnsi="Times New Roman" w:cs="Times New Roman"/>
        </w:rPr>
        <w:t>III</w:t>
      </w:r>
      <w:r w:rsidRPr="00781922">
        <w:rPr>
          <w:rFonts w:ascii="Times New Roman" w:hAnsi="Times New Roman" w:cs="Times New Roman"/>
        </w:rPr>
        <w:t>:</w:t>
      </w:r>
    </w:p>
    <w:p w14:paraId="0D56CB80" w14:textId="5DC29190" w:rsidR="00E049CB" w:rsidRPr="00781922" w:rsidRDefault="0093085B" w:rsidP="002C32F1">
      <w:pPr>
        <w:pStyle w:val="ListParagraph"/>
        <w:numPr>
          <w:ilvl w:val="1"/>
          <w:numId w:val="11"/>
        </w:numPr>
        <w:rPr>
          <w:rFonts w:ascii="Times New Roman" w:hAnsi="Times New Roman" w:cs="Times New Roman"/>
        </w:rPr>
      </w:pPr>
      <w:r w:rsidRPr="00781922">
        <w:rPr>
          <w:rFonts w:ascii="Times New Roman" w:hAnsi="Times New Roman" w:cs="Times New Roman"/>
        </w:rPr>
        <w:t>Experience social aspects of software engineering (communication, teamwork).</w:t>
      </w:r>
    </w:p>
    <w:p w14:paraId="6BE3D062" w14:textId="6BEB2519" w:rsidR="00A82F99" w:rsidRPr="00781922" w:rsidRDefault="00A82F99" w:rsidP="005A5EEA">
      <w:pPr>
        <w:pStyle w:val="Heading1"/>
        <w:rPr>
          <w:rFonts w:ascii="Times New Roman" w:hAnsi="Times New Roman" w:cs="Times New Roman"/>
          <w:b/>
        </w:rPr>
      </w:pPr>
      <w:r w:rsidRPr="00781922">
        <w:rPr>
          <w:rFonts w:ascii="Times New Roman" w:hAnsi="Times New Roman" w:cs="Times New Roman"/>
          <w:b/>
        </w:rPr>
        <w:t>Resources</w:t>
      </w:r>
    </w:p>
    <w:p w14:paraId="36FB1396" w14:textId="592B43B9" w:rsidR="00A82F99" w:rsidRPr="00781922" w:rsidRDefault="00A82F99" w:rsidP="00A82F99">
      <w:pPr>
        <w:rPr>
          <w:rFonts w:ascii="Times New Roman" w:hAnsi="Times New Roman" w:cs="Times New Roman"/>
        </w:rPr>
      </w:pPr>
    </w:p>
    <w:p w14:paraId="6BD1EF10" w14:textId="7E8D4A13" w:rsidR="00A82F99" w:rsidRPr="00781922" w:rsidRDefault="00222B14" w:rsidP="00A82F99">
      <w:pPr>
        <w:rPr>
          <w:rFonts w:ascii="Times New Roman" w:hAnsi="Times New Roman" w:cs="Times New Roman"/>
        </w:rPr>
      </w:pPr>
      <w:r w:rsidRPr="00781922">
        <w:rPr>
          <w:rFonts w:ascii="Times New Roman" w:hAnsi="Times New Roman" w:cs="Times New Roman"/>
        </w:rPr>
        <w:t xml:space="preserve">The following resources and links </w:t>
      </w:r>
      <w:r w:rsidR="5C8FC453" w:rsidRPr="00781922">
        <w:rPr>
          <w:rFonts w:ascii="Times New Roman" w:hAnsi="Times New Roman" w:cs="Times New Roman"/>
        </w:rPr>
        <w:t xml:space="preserve">will help </w:t>
      </w:r>
      <w:r w:rsidRPr="00781922">
        <w:rPr>
          <w:rFonts w:ascii="Times New Roman" w:hAnsi="Times New Roman" w:cs="Times New Roman"/>
        </w:rPr>
        <w:t xml:space="preserve">you </w:t>
      </w:r>
      <w:r w:rsidR="00AC2168" w:rsidRPr="00781922">
        <w:rPr>
          <w:rFonts w:ascii="Times New Roman" w:hAnsi="Times New Roman" w:cs="Times New Roman"/>
        </w:rPr>
        <w:t xml:space="preserve">understand and </w:t>
      </w:r>
      <w:r w:rsidRPr="00781922">
        <w:rPr>
          <w:rFonts w:ascii="Times New Roman" w:hAnsi="Times New Roman" w:cs="Times New Roman"/>
        </w:rPr>
        <w:t xml:space="preserve">complete this </w:t>
      </w:r>
      <w:r w:rsidR="7D44E833" w:rsidRPr="00781922">
        <w:rPr>
          <w:rFonts w:ascii="Times New Roman" w:hAnsi="Times New Roman" w:cs="Times New Roman"/>
        </w:rPr>
        <w:t>assignment.</w:t>
      </w:r>
      <w:r w:rsidR="00534A5D">
        <w:rPr>
          <w:rFonts w:ascii="Times New Roman" w:hAnsi="Times New Roman" w:cs="Times New Roman"/>
        </w:rPr>
        <w:t xml:space="preserve"> Some additional resources and clarifications are sprinkled throughout as footnotes.</w:t>
      </w:r>
    </w:p>
    <w:p w14:paraId="3E396B0B" w14:textId="77777777" w:rsidR="00AC2168" w:rsidRPr="00781922" w:rsidRDefault="00AC2168" w:rsidP="00A82F99">
      <w:pPr>
        <w:rPr>
          <w:rFonts w:ascii="Times New Roman" w:hAnsi="Times New Roman" w:cs="Times New Roman"/>
        </w:rPr>
      </w:pPr>
    </w:p>
    <w:p w14:paraId="2F643DBD" w14:textId="2162488E" w:rsidR="00205B6F" w:rsidRPr="00781922" w:rsidRDefault="00205B6F" w:rsidP="008B0542">
      <w:pPr>
        <w:pStyle w:val="ListParagraph"/>
        <w:numPr>
          <w:ilvl w:val="0"/>
          <w:numId w:val="12"/>
        </w:numPr>
        <w:rPr>
          <w:rFonts w:ascii="Times New Roman" w:hAnsi="Times New Roman" w:cs="Times New Roman"/>
          <w:b/>
          <w:bCs/>
        </w:rPr>
      </w:pPr>
      <w:r w:rsidRPr="00781922">
        <w:rPr>
          <w:rFonts w:ascii="Times New Roman" w:hAnsi="Times New Roman" w:cs="Times New Roman"/>
          <w:b/>
          <w:bCs/>
        </w:rPr>
        <w:t>UML diagrams</w:t>
      </w:r>
    </w:p>
    <w:p w14:paraId="03403D58" w14:textId="00854FE9" w:rsidR="00205B6F" w:rsidRPr="00781922" w:rsidRDefault="00D67542" w:rsidP="00205B6F">
      <w:pPr>
        <w:pStyle w:val="ListParagraph"/>
        <w:numPr>
          <w:ilvl w:val="1"/>
          <w:numId w:val="12"/>
        </w:numPr>
        <w:rPr>
          <w:rFonts w:ascii="Times New Roman" w:hAnsi="Times New Roman" w:cs="Times New Roman"/>
        </w:rPr>
      </w:pPr>
      <w:hyperlink r:id="rId11" w:history="1">
        <w:r w:rsidRPr="00781922">
          <w:rPr>
            <w:rStyle w:val="Hyperlink"/>
            <w:rFonts w:ascii="Times New Roman" w:hAnsi="Times New Roman" w:cs="Times New Roman"/>
          </w:rPr>
          <w:t>IEEE 1016-2009: IEEE Standard for Information Technology--Systems Design--Software Design Descriptions</w:t>
        </w:r>
      </w:hyperlink>
    </w:p>
    <w:p w14:paraId="4EB687A1" w14:textId="650FB428" w:rsidR="00D67542" w:rsidRPr="00781922" w:rsidRDefault="00D67542" w:rsidP="00205B6F">
      <w:pPr>
        <w:pStyle w:val="ListParagraph"/>
        <w:numPr>
          <w:ilvl w:val="1"/>
          <w:numId w:val="12"/>
        </w:numPr>
        <w:rPr>
          <w:rFonts w:ascii="Times New Roman" w:hAnsi="Times New Roman" w:cs="Times New Roman"/>
        </w:rPr>
      </w:pPr>
      <w:hyperlink r:id="rId12" w:history="1">
        <w:r w:rsidRPr="00781922">
          <w:rPr>
            <w:rStyle w:val="Hyperlink"/>
            <w:rFonts w:ascii="Times New Roman" w:hAnsi="Times New Roman" w:cs="Times New Roman"/>
          </w:rPr>
          <w:t>UML per Wikipedia (many helpful links)</w:t>
        </w:r>
      </w:hyperlink>
    </w:p>
    <w:p w14:paraId="6A9271E0" w14:textId="6451C0F4" w:rsidR="00ED0169" w:rsidRPr="00781922" w:rsidRDefault="00992884" w:rsidP="008B0542">
      <w:pPr>
        <w:pStyle w:val="ListParagraph"/>
        <w:numPr>
          <w:ilvl w:val="0"/>
          <w:numId w:val="12"/>
        </w:numPr>
        <w:rPr>
          <w:rFonts w:ascii="Times New Roman" w:hAnsi="Times New Roman" w:cs="Times New Roman"/>
          <w:b/>
          <w:bCs/>
        </w:rPr>
      </w:pPr>
      <w:r w:rsidRPr="00781922">
        <w:rPr>
          <w:rFonts w:ascii="Times New Roman" w:hAnsi="Times New Roman" w:cs="Times New Roman"/>
          <w:b/>
          <w:bCs/>
        </w:rPr>
        <w:t>REST APIs</w:t>
      </w:r>
      <w:r w:rsidR="00AE7128" w:rsidRPr="00781922">
        <w:rPr>
          <w:rFonts w:ascii="Times New Roman" w:hAnsi="Times New Roman" w:cs="Times New Roman"/>
          <w:b/>
          <w:bCs/>
        </w:rPr>
        <w:t xml:space="preserve"> (if you choose to use them)</w:t>
      </w:r>
    </w:p>
    <w:p w14:paraId="51E274E6" w14:textId="3EC34531" w:rsidR="0071754C" w:rsidRPr="00781922" w:rsidRDefault="0071754C" w:rsidP="0071754C">
      <w:pPr>
        <w:pStyle w:val="ListParagraph"/>
        <w:numPr>
          <w:ilvl w:val="1"/>
          <w:numId w:val="12"/>
        </w:numPr>
        <w:rPr>
          <w:rFonts w:ascii="Times New Roman" w:hAnsi="Times New Roman" w:cs="Times New Roman"/>
        </w:rPr>
      </w:pPr>
      <w:r w:rsidRPr="00781922">
        <w:rPr>
          <w:rFonts w:ascii="Times New Roman" w:hAnsi="Times New Roman" w:cs="Times New Roman"/>
        </w:rPr>
        <w:t>Fielding’s 2000 dissertatio</w:t>
      </w:r>
      <w:r w:rsidR="009937DB" w:rsidRPr="00781922">
        <w:rPr>
          <w:rFonts w:ascii="Times New Roman" w:hAnsi="Times New Roman" w:cs="Times New Roman"/>
        </w:rPr>
        <w:t>n:</w:t>
      </w:r>
      <w:r w:rsidRPr="00781922">
        <w:rPr>
          <w:rFonts w:ascii="Times New Roman" w:hAnsi="Times New Roman" w:cs="Times New Roman"/>
        </w:rPr>
        <w:t xml:space="preserve"> You can start at </w:t>
      </w:r>
      <w:hyperlink r:id="rId13" w:history="1">
        <w:r w:rsidRPr="00781922">
          <w:rPr>
            <w:rStyle w:val="Hyperlink"/>
            <w:rFonts w:ascii="Times New Roman" w:hAnsi="Times New Roman" w:cs="Times New Roman"/>
          </w:rPr>
          <w:t>Chapter 5</w:t>
        </w:r>
      </w:hyperlink>
      <w:r w:rsidRPr="00781922">
        <w:rPr>
          <w:rFonts w:ascii="Times New Roman" w:hAnsi="Times New Roman" w:cs="Times New Roman"/>
        </w:rPr>
        <w:t xml:space="preserve"> (“REST”)</w:t>
      </w:r>
      <w:r w:rsidR="00133062">
        <w:rPr>
          <w:rFonts w:ascii="Times New Roman" w:hAnsi="Times New Roman" w:cs="Times New Roman"/>
        </w:rPr>
        <w:t>,</w:t>
      </w:r>
      <w:r w:rsidRPr="00781922">
        <w:rPr>
          <w:rFonts w:ascii="Times New Roman" w:hAnsi="Times New Roman" w:cs="Times New Roman"/>
        </w:rPr>
        <w:t xml:space="preserve"> but the </w:t>
      </w:r>
      <w:hyperlink r:id="rId14" w:history="1">
        <w:r w:rsidRPr="00781922">
          <w:rPr>
            <w:rStyle w:val="Hyperlink"/>
            <w:rFonts w:ascii="Times New Roman" w:hAnsi="Times New Roman" w:cs="Times New Roman"/>
          </w:rPr>
          <w:t>whole thing</w:t>
        </w:r>
      </w:hyperlink>
      <w:r w:rsidRPr="00781922">
        <w:rPr>
          <w:rFonts w:ascii="Times New Roman" w:hAnsi="Times New Roman" w:cs="Times New Roman"/>
        </w:rPr>
        <w:t xml:space="preserve"> is eminently readable</w:t>
      </w:r>
      <w:r w:rsidR="00B767C3" w:rsidRPr="00781922">
        <w:rPr>
          <w:rFonts w:ascii="Times New Roman" w:hAnsi="Times New Roman" w:cs="Times New Roman"/>
        </w:rPr>
        <w:t xml:space="preserve"> and </w:t>
      </w:r>
      <w:r w:rsidR="00C74501" w:rsidRPr="00781922">
        <w:rPr>
          <w:rFonts w:ascii="Times New Roman" w:hAnsi="Times New Roman" w:cs="Times New Roman"/>
        </w:rPr>
        <w:t>edifying</w:t>
      </w:r>
      <w:r w:rsidR="00B767C3" w:rsidRPr="00781922">
        <w:rPr>
          <w:rFonts w:ascii="Times New Roman" w:hAnsi="Times New Roman" w:cs="Times New Roman"/>
        </w:rPr>
        <w:t>.</w:t>
      </w:r>
    </w:p>
    <w:p w14:paraId="4947395C" w14:textId="1F0C2DB8" w:rsidR="009937DB" w:rsidRPr="00781922" w:rsidRDefault="009937DB" w:rsidP="0071754C">
      <w:pPr>
        <w:pStyle w:val="ListParagraph"/>
        <w:numPr>
          <w:ilvl w:val="1"/>
          <w:numId w:val="12"/>
        </w:numPr>
        <w:rPr>
          <w:rFonts w:ascii="Times New Roman" w:hAnsi="Times New Roman" w:cs="Times New Roman"/>
        </w:rPr>
      </w:pPr>
      <w:r w:rsidRPr="00781922">
        <w:rPr>
          <w:rFonts w:ascii="Times New Roman" w:hAnsi="Times New Roman" w:cs="Times New Roman"/>
        </w:rPr>
        <w:t xml:space="preserve">20 years later, </w:t>
      </w:r>
      <w:hyperlink r:id="rId15" w:history="1">
        <w:r w:rsidR="00F234D0" w:rsidRPr="00781922">
          <w:rPr>
            <w:rStyle w:val="Hyperlink"/>
            <w:rFonts w:ascii="Times New Roman" w:hAnsi="Times New Roman" w:cs="Times New Roman"/>
          </w:rPr>
          <w:t xml:space="preserve">brief </w:t>
        </w:r>
        <w:r w:rsidRPr="00781922">
          <w:rPr>
            <w:rStyle w:val="Hyperlink"/>
            <w:rFonts w:ascii="Times New Roman" w:hAnsi="Times New Roman" w:cs="Times New Roman"/>
          </w:rPr>
          <w:t>commentary</w:t>
        </w:r>
      </w:hyperlink>
      <w:r w:rsidR="0014054A" w:rsidRPr="00781922">
        <w:rPr>
          <w:rFonts w:ascii="Times New Roman" w:hAnsi="Times New Roman" w:cs="Times New Roman"/>
        </w:rPr>
        <w:t xml:space="preserve"> on what Fielding meant vs. what REST means in practice</w:t>
      </w:r>
      <w:r w:rsidR="00F234D0" w:rsidRPr="00781922">
        <w:rPr>
          <w:rFonts w:ascii="Times New Roman" w:hAnsi="Times New Roman" w:cs="Times New Roman"/>
        </w:rPr>
        <w:t xml:space="preserve"> (and conjectures about why).</w:t>
      </w:r>
    </w:p>
    <w:p w14:paraId="3142B7E6" w14:textId="55F9BE44" w:rsidR="00F234D0" w:rsidRPr="00781922" w:rsidRDefault="004E6725" w:rsidP="0071754C">
      <w:pPr>
        <w:pStyle w:val="ListParagraph"/>
        <w:numPr>
          <w:ilvl w:val="1"/>
          <w:numId w:val="12"/>
        </w:numPr>
        <w:rPr>
          <w:rFonts w:ascii="Times New Roman" w:hAnsi="Times New Roman" w:cs="Times New Roman"/>
        </w:rPr>
      </w:pPr>
      <w:r w:rsidRPr="00781922">
        <w:rPr>
          <w:rFonts w:ascii="Times New Roman" w:hAnsi="Times New Roman" w:cs="Times New Roman"/>
        </w:rPr>
        <w:t xml:space="preserve">GitHub’s </w:t>
      </w:r>
      <w:hyperlink r:id="rId16" w:history="1">
        <w:r w:rsidRPr="00781922">
          <w:rPr>
            <w:rStyle w:val="Hyperlink"/>
            <w:rFonts w:ascii="Times New Roman" w:hAnsi="Times New Roman" w:cs="Times New Roman"/>
          </w:rPr>
          <w:t>REST API documentation</w:t>
        </w:r>
      </w:hyperlink>
      <w:r w:rsidRPr="00781922">
        <w:rPr>
          <w:rFonts w:ascii="Times New Roman" w:hAnsi="Times New Roman" w:cs="Times New Roman"/>
        </w:rPr>
        <w:t>.</w:t>
      </w:r>
    </w:p>
    <w:p w14:paraId="5C58BA15" w14:textId="42753FE9" w:rsidR="00257ECE" w:rsidRPr="00781922" w:rsidRDefault="00DA2472" w:rsidP="0071754C">
      <w:pPr>
        <w:pStyle w:val="ListParagraph"/>
        <w:numPr>
          <w:ilvl w:val="1"/>
          <w:numId w:val="12"/>
        </w:numPr>
        <w:rPr>
          <w:rFonts w:ascii="Times New Roman" w:hAnsi="Times New Roman" w:cs="Times New Roman"/>
        </w:rPr>
      </w:pPr>
      <w:r>
        <w:rPr>
          <w:rFonts w:ascii="Times New Roman" w:hAnsi="Times New Roman" w:cs="Times New Roman"/>
        </w:rPr>
        <w:lastRenderedPageBreak/>
        <w:t>Prof. Davis</w:t>
      </w:r>
      <w:r w:rsidR="00257ECE" w:rsidRPr="00781922">
        <w:rPr>
          <w:rFonts w:ascii="Times New Roman" w:hAnsi="Times New Roman" w:cs="Times New Roman"/>
        </w:rPr>
        <w:t xml:space="preserve"> wrote a paper </w:t>
      </w:r>
      <w:r w:rsidR="00EA3E81" w:rsidRPr="00781922">
        <w:rPr>
          <w:rFonts w:ascii="Times New Roman" w:hAnsi="Times New Roman" w:cs="Times New Roman"/>
        </w:rPr>
        <w:t xml:space="preserve">with 2 Purdue undergrads </w:t>
      </w:r>
      <w:r w:rsidR="00257ECE" w:rsidRPr="00781922">
        <w:rPr>
          <w:rFonts w:ascii="Times New Roman" w:hAnsi="Times New Roman" w:cs="Times New Roman"/>
        </w:rPr>
        <w:t xml:space="preserve">involving REST APIs, you might enjoy: </w:t>
      </w:r>
      <w:hyperlink r:id="rId17" w:history="1">
        <w:r w:rsidR="00257ECE" w:rsidRPr="00781922">
          <w:rPr>
            <w:rStyle w:val="Hyperlink"/>
            <w:rFonts w:ascii="Times New Roman" w:hAnsi="Times New Roman" w:cs="Times New Roman"/>
          </w:rPr>
          <w:t>https://docs.lib.purdue.edu/cgi/viewcontent.cgi?article=1179&amp;context=ecepubs</w:t>
        </w:r>
      </w:hyperlink>
      <w:r w:rsidR="00257ECE" w:rsidRPr="00781922">
        <w:rPr>
          <w:rFonts w:ascii="Times New Roman" w:hAnsi="Times New Roman" w:cs="Times New Roman"/>
        </w:rPr>
        <w:t xml:space="preserve"> </w:t>
      </w:r>
    </w:p>
    <w:p w14:paraId="69050B38" w14:textId="09BF9DA1" w:rsidR="00C438EF" w:rsidRPr="00781922" w:rsidRDefault="00C438EF" w:rsidP="00C438EF">
      <w:pPr>
        <w:pStyle w:val="ListParagraph"/>
        <w:numPr>
          <w:ilvl w:val="0"/>
          <w:numId w:val="12"/>
        </w:numPr>
        <w:rPr>
          <w:rFonts w:ascii="Times New Roman" w:hAnsi="Times New Roman" w:cs="Times New Roman"/>
          <w:b/>
          <w:bCs/>
        </w:rPr>
      </w:pPr>
      <w:r w:rsidRPr="00781922">
        <w:rPr>
          <w:rFonts w:ascii="Times New Roman" w:hAnsi="Times New Roman" w:cs="Times New Roman"/>
          <w:b/>
          <w:bCs/>
        </w:rPr>
        <w:t>GraphQL APIs</w:t>
      </w:r>
      <w:r w:rsidR="00AE7128" w:rsidRPr="00781922">
        <w:rPr>
          <w:rFonts w:ascii="Times New Roman" w:hAnsi="Times New Roman" w:cs="Times New Roman"/>
          <w:b/>
          <w:bCs/>
        </w:rPr>
        <w:t xml:space="preserve"> (if you choose to use them)</w:t>
      </w:r>
    </w:p>
    <w:p w14:paraId="3307DFDA" w14:textId="40040E8C" w:rsidR="00C438EF" w:rsidRPr="00781922" w:rsidRDefault="00C438EF" w:rsidP="00C438EF">
      <w:pPr>
        <w:pStyle w:val="ListParagraph"/>
        <w:numPr>
          <w:ilvl w:val="1"/>
          <w:numId w:val="12"/>
        </w:numPr>
        <w:rPr>
          <w:rFonts w:ascii="Times New Roman" w:hAnsi="Times New Roman" w:cs="Times New Roman"/>
        </w:rPr>
      </w:pPr>
      <w:r w:rsidRPr="00781922">
        <w:rPr>
          <w:rFonts w:ascii="Times New Roman" w:hAnsi="Times New Roman" w:cs="Times New Roman"/>
        </w:rPr>
        <w:t xml:space="preserve">The GraphQL foundation has </w:t>
      </w:r>
      <w:r w:rsidR="00140FB7" w:rsidRPr="00781922">
        <w:rPr>
          <w:rFonts w:ascii="Times New Roman" w:hAnsi="Times New Roman" w:cs="Times New Roman"/>
        </w:rPr>
        <w:t xml:space="preserve">a </w:t>
      </w:r>
      <w:hyperlink r:id="rId18" w:history="1">
        <w:r w:rsidR="00140FB7" w:rsidRPr="00781922">
          <w:rPr>
            <w:rStyle w:val="Hyperlink"/>
            <w:rFonts w:ascii="Times New Roman" w:hAnsi="Times New Roman" w:cs="Times New Roman"/>
          </w:rPr>
          <w:t>tutorial</w:t>
        </w:r>
      </w:hyperlink>
      <w:r w:rsidRPr="00781922">
        <w:rPr>
          <w:rFonts w:ascii="Times New Roman" w:hAnsi="Times New Roman" w:cs="Times New Roman"/>
        </w:rPr>
        <w:t>.</w:t>
      </w:r>
    </w:p>
    <w:p w14:paraId="470C64F6" w14:textId="178C3582" w:rsidR="00C438EF" w:rsidRPr="00781922" w:rsidRDefault="00140FB7" w:rsidP="00C438EF">
      <w:pPr>
        <w:pStyle w:val="ListParagraph"/>
        <w:numPr>
          <w:ilvl w:val="1"/>
          <w:numId w:val="12"/>
        </w:numPr>
        <w:rPr>
          <w:rFonts w:ascii="Times New Roman" w:hAnsi="Times New Roman" w:cs="Times New Roman"/>
        </w:rPr>
      </w:pPr>
      <w:r w:rsidRPr="00781922">
        <w:rPr>
          <w:rFonts w:ascii="Times New Roman" w:hAnsi="Times New Roman" w:cs="Times New Roman"/>
        </w:rPr>
        <w:t xml:space="preserve">GitHub </w:t>
      </w:r>
      <w:hyperlink r:id="rId19" w:history="1">
        <w:r w:rsidRPr="00781922">
          <w:rPr>
            <w:rStyle w:val="Hyperlink"/>
            <w:rFonts w:ascii="Times New Roman" w:hAnsi="Times New Roman" w:cs="Times New Roman"/>
          </w:rPr>
          <w:t>introduction</w:t>
        </w:r>
      </w:hyperlink>
      <w:r w:rsidRPr="00781922">
        <w:rPr>
          <w:rFonts w:ascii="Times New Roman" w:hAnsi="Times New Roman" w:cs="Times New Roman"/>
        </w:rPr>
        <w:t xml:space="preserve"> and </w:t>
      </w:r>
      <w:hyperlink r:id="rId20" w:history="1">
        <w:r w:rsidRPr="00781922">
          <w:rPr>
            <w:rStyle w:val="Hyperlink"/>
            <w:rFonts w:ascii="Times New Roman" w:hAnsi="Times New Roman" w:cs="Times New Roman"/>
          </w:rPr>
          <w:t>API docs</w:t>
        </w:r>
      </w:hyperlink>
      <w:r w:rsidRPr="00781922">
        <w:rPr>
          <w:rFonts w:ascii="Times New Roman" w:hAnsi="Times New Roman" w:cs="Times New Roman"/>
        </w:rPr>
        <w:t>.</w:t>
      </w:r>
    </w:p>
    <w:p w14:paraId="1F287F73" w14:textId="3F4688DF" w:rsidR="009C0FAD" w:rsidRPr="00921D46" w:rsidRDefault="00DA2472" w:rsidP="00C438EF">
      <w:pPr>
        <w:pStyle w:val="ListParagraph"/>
        <w:numPr>
          <w:ilvl w:val="1"/>
          <w:numId w:val="12"/>
        </w:numPr>
        <w:rPr>
          <w:rFonts w:ascii="Times New Roman" w:hAnsi="Times New Roman" w:cs="Times New Roman"/>
        </w:rPr>
      </w:pPr>
      <w:r>
        <w:rPr>
          <w:rFonts w:ascii="Times New Roman" w:hAnsi="Times New Roman" w:cs="Times New Roman"/>
        </w:rPr>
        <w:t xml:space="preserve">Prof. </w:t>
      </w:r>
      <w:r w:rsidR="009C0FAD" w:rsidRPr="00781922">
        <w:rPr>
          <w:rFonts w:ascii="Times New Roman" w:hAnsi="Times New Roman" w:cs="Times New Roman"/>
        </w:rPr>
        <w:t xml:space="preserve">Davis wrote some papers </w:t>
      </w:r>
      <w:r w:rsidR="006C32D2" w:rsidRPr="00781922">
        <w:rPr>
          <w:rFonts w:ascii="Times New Roman" w:hAnsi="Times New Roman" w:cs="Times New Roman"/>
        </w:rPr>
        <w:t xml:space="preserve">with IBM </w:t>
      </w:r>
      <w:r w:rsidR="009C0FAD" w:rsidRPr="00781922">
        <w:rPr>
          <w:rFonts w:ascii="Times New Roman" w:hAnsi="Times New Roman" w:cs="Times New Roman"/>
        </w:rPr>
        <w:t xml:space="preserve">involving GraphQL, search </w:t>
      </w:r>
      <w:r w:rsidR="00F03A2C" w:rsidRPr="00781922">
        <w:rPr>
          <w:rFonts w:ascii="Times New Roman" w:hAnsi="Times New Roman" w:cs="Times New Roman"/>
        </w:rPr>
        <w:t xml:space="preserve">the website </w:t>
      </w:r>
      <w:r w:rsidR="00F03A2C" w:rsidRPr="00921D46">
        <w:rPr>
          <w:rFonts w:ascii="Times New Roman" w:hAnsi="Times New Roman" w:cs="Times New Roman"/>
        </w:rPr>
        <w:t xml:space="preserve">for “GraphQL”: </w:t>
      </w:r>
      <w:hyperlink r:id="rId21" w:history="1">
        <w:r w:rsidR="00F03A2C" w:rsidRPr="00921D46">
          <w:rPr>
            <w:rStyle w:val="Hyperlink"/>
            <w:rFonts w:ascii="Times New Roman" w:hAnsi="Times New Roman" w:cs="Times New Roman"/>
          </w:rPr>
          <w:t>https://davisjam.github.io/publications/</w:t>
        </w:r>
      </w:hyperlink>
    </w:p>
    <w:p w14:paraId="565409E6" w14:textId="3B288D36" w:rsidR="00106E2B" w:rsidRPr="00921D46" w:rsidRDefault="00A36DA7" w:rsidP="7D1EAAAA">
      <w:pPr>
        <w:pStyle w:val="ListParagraph"/>
        <w:numPr>
          <w:ilvl w:val="0"/>
          <w:numId w:val="12"/>
        </w:numPr>
        <w:rPr>
          <w:rFonts w:ascii="Times New Roman" w:eastAsiaTheme="minorEastAsia" w:hAnsi="Times New Roman" w:cs="Times New Roman"/>
          <w:b/>
          <w:bCs/>
        </w:rPr>
      </w:pPr>
      <w:commentRangeStart w:id="0"/>
      <w:commentRangeStart w:id="1"/>
      <w:r w:rsidRPr="00921D46">
        <w:rPr>
          <w:rFonts w:ascii="Times New Roman" w:eastAsiaTheme="minorEastAsia" w:hAnsi="Times New Roman" w:cs="Times New Roman"/>
          <w:b/>
          <w:bCs/>
        </w:rPr>
        <w:t xml:space="preserve">Hugging Face, the </w:t>
      </w:r>
      <w:r w:rsidR="0075604A" w:rsidRPr="00921D46">
        <w:rPr>
          <w:rFonts w:ascii="Times New Roman" w:eastAsiaTheme="minorEastAsia" w:hAnsi="Times New Roman" w:cs="Times New Roman"/>
          <w:b/>
          <w:bCs/>
        </w:rPr>
        <w:t xml:space="preserve">leading open-source </w:t>
      </w:r>
      <w:r w:rsidRPr="00921D46">
        <w:rPr>
          <w:rFonts w:ascii="Times New Roman" w:eastAsiaTheme="minorEastAsia" w:hAnsi="Times New Roman" w:cs="Times New Roman"/>
          <w:b/>
          <w:bCs/>
        </w:rPr>
        <w:t>model ecosystem</w:t>
      </w:r>
    </w:p>
    <w:p w14:paraId="1DB1729E" w14:textId="0907FB6E" w:rsidR="00A36DA7" w:rsidRPr="00921D46" w:rsidRDefault="00A36DA7" w:rsidP="00A36DA7">
      <w:pPr>
        <w:pStyle w:val="ListParagraph"/>
        <w:numPr>
          <w:ilvl w:val="1"/>
          <w:numId w:val="12"/>
        </w:numPr>
        <w:rPr>
          <w:rFonts w:ascii="Times New Roman" w:eastAsiaTheme="minorEastAsia" w:hAnsi="Times New Roman" w:cs="Times New Roman"/>
        </w:rPr>
      </w:pPr>
      <w:r w:rsidRPr="00921D46">
        <w:rPr>
          <w:rFonts w:ascii="Times New Roman" w:eastAsiaTheme="minorEastAsia" w:hAnsi="Times New Roman" w:cs="Times New Roman"/>
        </w:rPr>
        <w:t>The “</w:t>
      </w:r>
      <w:bookmarkStart w:id="2" w:name="OLE_LINK1"/>
      <w:r w:rsidRPr="00921D46">
        <w:rPr>
          <w:rFonts w:ascii="Times New Roman" w:eastAsiaTheme="minorEastAsia" w:hAnsi="Times New Roman" w:cs="Times New Roman"/>
        </w:rPr>
        <w:t>GitHub for AI Models</w:t>
      </w:r>
      <w:bookmarkEnd w:id="2"/>
      <w:r w:rsidRPr="00921D46">
        <w:rPr>
          <w:rFonts w:ascii="Times New Roman" w:eastAsiaTheme="minorEastAsia" w:hAnsi="Times New Roman" w:cs="Times New Roman"/>
        </w:rPr>
        <w:t>” blog post from Hugging Face’s founders gives you a sense of why a centralized hub for sharing, reusing, and benchmarking models matters. It highlights both the openness and the risks of such a platform.</w:t>
      </w:r>
    </w:p>
    <w:p w14:paraId="41B97027" w14:textId="6A594591" w:rsidR="00A36DA7" w:rsidRPr="00921D46" w:rsidRDefault="00A36DA7" w:rsidP="00A36DA7">
      <w:pPr>
        <w:pStyle w:val="ListParagraph"/>
        <w:numPr>
          <w:ilvl w:val="1"/>
          <w:numId w:val="12"/>
        </w:numPr>
        <w:rPr>
          <w:rFonts w:ascii="Times New Roman" w:eastAsiaTheme="minorEastAsia" w:hAnsi="Times New Roman" w:cs="Times New Roman"/>
        </w:rPr>
      </w:pPr>
      <w:r w:rsidRPr="00921D46">
        <w:rPr>
          <w:rFonts w:ascii="Times New Roman" w:eastAsiaTheme="minorEastAsia" w:hAnsi="Times New Roman" w:cs="Times New Roman"/>
        </w:rPr>
        <w:t xml:space="preserve">The “Model Zoo” paper (e.g., Model Zoos: A Survey or On the Dangers of Stochastic Parrots depending on focus) discusses broader challenges of reusing pretrained models—including bias, provenance, and reproducibility. Section 3 is </w:t>
      </w:r>
      <w:r w:rsidR="00133062">
        <w:rPr>
          <w:rFonts w:ascii="Times New Roman" w:eastAsiaTheme="minorEastAsia" w:hAnsi="Times New Roman" w:cs="Times New Roman"/>
        </w:rPr>
        <w:t>handy</w:t>
      </w:r>
      <w:r w:rsidRPr="00921D46">
        <w:rPr>
          <w:rFonts w:ascii="Times New Roman" w:eastAsiaTheme="minorEastAsia" w:hAnsi="Times New Roman" w:cs="Times New Roman"/>
        </w:rPr>
        <w:t xml:space="preserve"> for understanding risks of “blind trust” in models.</w:t>
      </w:r>
    </w:p>
    <w:p w14:paraId="49DA54E8" w14:textId="25E6312B" w:rsidR="00A36DA7" w:rsidRPr="00921D46" w:rsidRDefault="00A36DA7" w:rsidP="00A36DA7">
      <w:pPr>
        <w:pStyle w:val="ListParagraph"/>
        <w:numPr>
          <w:ilvl w:val="1"/>
          <w:numId w:val="12"/>
        </w:numPr>
        <w:rPr>
          <w:rFonts w:ascii="Times New Roman" w:eastAsiaTheme="minorEastAsia" w:hAnsi="Times New Roman" w:cs="Times New Roman"/>
        </w:rPr>
      </w:pPr>
      <w:r w:rsidRPr="00921D46">
        <w:rPr>
          <w:rFonts w:ascii="Times New Roman" w:eastAsiaTheme="minorEastAsia" w:hAnsi="Times New Roman" w:cs="Times New Roman"/>
        </w:rPr>
        <w:t>The Datasets and Evaluation on Hugging Face Hub documentation provides a quick intro to how the platform manages datasets, tasks, and leaderboards—concepts you may want to emulate in your own “</w:t>
      </w:r>
      <w:proofErr w:type="gramStart"/>
      <w:r w:rsidRPr="00921D46">
        <w:rPr>
          <w:rFonts w:ascii="Times New Roman" w:eastAsiaTheme="minorEastAsia" w:hAnsi="Times New Roman" w:cs="Times New Roman"/>
        </w:rPr>
        <w:t>mini Hugging</w:t>
      </w:r>
      <w:proofErr w:type="gramEnd"/>
      <w:r w:rsidRPr="00921D46">
        <w:rPr>
          <w:rFonts w:ascii="Times New Roman" w:eastAsiaTheme="minorEastAsia" w:hAnsi="Times New Roman" w:cs="Times New Roman"/>
        </w:rPr>
        <w:t xml:space="preserve"> Face.”</w:t>
      </w:r>
    </w:p>
    <w:p w14:paraId="65C3421D" w14:textId="4AB4B499" w:rsidR="00A36DA7" w:rsidRPr="00921D46" w:rsidRDefault="000B09A8" w:rsidP="00A36DA7">
      <w:pPr>
        <w:pStyle w:val="ListParagraph"/>
        <w:numPr>
          <w:ilvl w:val="1"/>
          <w:numId w:val="12"/>
        </w:numPr>
        <w:rPr>
          <w:rFonts w:ascii="Times New Roman" w:eastAsiaTheme="minorEastAsia" w:hAnsi="Times New Roman" w:cs="Times New Roman"/>
        </w:rPr>
      </w:pPr>
      <w:r w:rsidRPr="00921D46">
        <w:rPr>
          <w:rFonts w:ascii="Times New Roman" w:eastAsiaTheme="minorEastAsia" w:hAnsi="Times New Roman" w:cs="Times New Roman"/>
        </w:rPr>
        <w:t>For</w:t>
      </w:r>
      <w:r w:rsidR="00A36DA7" w:rsidRPr="00921D46">
        <w:rPr>
          <w:rFonts w:ascii="Times New Roman" w:eastAsiaTheme="minorEastAsia" w:hAnsi="Times New Roman" w:cs="Times New Roman"/>
        </w:rPr>
        <w:t xml:space="preserve"> more technical detail, this Hugging Face blog post on the Transformers library explains why standardized APIs for models changed how people experiment </w:t>
      </w:r>
      <w:r w:rsidR="001B2868" w:rsidRPr="00921D46">
        <w:rPr>
          <w:rFonts w:ascii="Times New Roman" w:eastAsiaTheme="minorEastAsia" w:hAnsi="Times New Roman" w:cs="Times New Roman"/>
        </w:rPr>
        <w:t xml:space="preserve">with </w:t>
      </w:r>
      <w:r w:rsidR="00A36DA7" w:rsidRPr="00921D46">
        <w:rPr>
          <w:rFonts w:ascii="Times New Roman" w:eastAsiaTheme="minorEastAsia" w:hAnsi="Times New Roman" w:cs="Times New Roman"/>
        </w:rPr>
        <w:t>and deploy ML.</w:t>
      </w:r>
      <w:commentRangeEnd w:id="0"/>
      <w:r w:rsidR="00A36DA7" w:rsidRPr="00921D46">
        <w:rPr>
          <w:rStyle w:val="CommentReference"/>
        </w:rPr>
        <w:commentReference w:id="0"/>
      </w:r>
      <w:commentRangeEnd w:id="1"/>
      <w:r w:rsidR="006F423C" w:rsidRPr="00921D46">
        <w:rPr>
          <w:rStyle w:val="CommentReference"/>
        </w:rPr>
        <w:commentReference w:id="1"/>
      </w:r>
    </w:p>
    <w:p w14:paraId="4D3D3375" w14:textId="77777777" w:rsidR="00A36DA7" w:rsidRPr="00A36DA7" w:rsidRDefault="00A36DA7" w:rsidP="00A36DA7">
      <w:pPr>
        <w:pStyle w:val="ListParagraph"/>
        <w:rPr>
          <w:rFonts w:ascii="Times New Roman" w:eastAsiaTheme="minorEastAsia" w:hAnsi="Times New Roman" w:cs="Times New Roman"/>
          <w:b/>
          <w:bCs/>
        </w:rPr>
      </w:pPr>
    </w:p>
    <w:p w14:paraId="128E87C8" w14:textId="57E8E777" w:rsidR="008D7E94" w:rsidRPr="0089449D" w:rsidRDefault="0E79CC9F" w:rsidP="0E79CC9F">
      <w:pPr>
        <w:pStyle w:val="ListParagraph"/>
        <w:numPr>
          <w:ilvl w:val="0"/>
          <w:numId w:val="12"/>
        </w:numPr>
        <w:rPr>
          <w:rFonts w:ascii="Times New Roman" w:eastAsiaTheme="minorEastAsia" w:hAnsi="Times New Roman" w:cs="Times New Roman"/>
          <w:b/>
          <w:bCs/>
        </w:rPr>
      </w:pPr>
      <w:r w:rsidRPr="0E79CC9F">
        <w:rPr>
          <w:rFonts w:ascii="Times New Roman" w:eastAsiaTheme="minorEastAsia" w:hAnsi="Times New Roman" w:cs="Times New Roman"/>
        </w:rPr>
        <w:t>Prof. Davis and others have written about engineering considerations for model sharing, including reuse processes, security, and reproducibility concerns. You should read at least the abstracts of these papers. These issues should remind you why your “manager” at ACME Corp. might be nervous about fetching untrusted models from the Hub.</w:t>
      </w:r>
    </w:p>
    <w:p w14:paraId="1BEAEDB4" w14:textId="0FBE77DE" w:rsidR="0020022F" w:rsidRDefault="545CBF2A" w:rsidP="545CBF2A">
      <w:pPr>
        <w:pStyle w:val="ListParagraph"/>
        <w:numPr>
          <w:ilvl w:val="1"/>
          <w:numId w:val="12"/>
        </w:numPr>
        <w:ind w:left="1080"/>
        <w:rPr>
          <w:rFonts w:ascii="Times New Roman" w:eastAsiaTheme="minorEastAsia" w:hAnsi="Times New Roman" w:cs="Times New Roman"/>
        </w:rPr>
      </w:pPr>
      <w:r w:rsidRPr="545CBF2A">
        <w:rPr>
          <w:rFonts w:ascii="Times New Roman" w:eastAsiaTheme="minorEastAsia" w:hAnsi="Times New Roman" w:cs="Times New Roman"/>
        </w:rPr>
        <w:t xml:space="preserve">An Empirical Study of Pre-Trained Model Reuse in the Hugging Face Deep Learning Model Registry -- </w:t>
      </w:r>
      <w:ins w:id="3" w:author="James C Davis" w:date="2025-08-24T16:17:00Z">
        <w:r w:rsidR="0E79CC9F" w:rsidRPr="545CBF2A">
          <w:fldChar w:fldCharType="begin"/>
        </w:r>
      </w:ins>
      <w:r w:rsidR="0E79CC9F" w:rsidRPr="545CBF2A">
        <w:rPr>
          <w:rFonts w:ascii="Times New Roman" w:eastAsiaTheme="minorEastAsia" w:hAnsi="Times New Roman" w:cs="Times New Roman"/>
          <w:b/>
          <w:bCs/>
        </w:rPr>
        <w:instrText>HYPERLINK "https://arxiv.org/pdf/2303.02552"</w:instrText>
      </w:r>
      <w:ins w:id="4" w:author="James C Davis" w:date="2025-08-24T16:17:00Z">
        <w:r w:rsidR="0E79CC9F" w:rsidRPr="545CBF2A">
          <w:rPr>
            <w:rFonts w:ascii="Times New Roman" w:eastAsiaTheme="minorEastAsia" w:hAnsi="Times New Roman" w:cs="Times New Roman"/>
            <w:b/>
            <w:bCs/>
          </w:rPr>
          <w:fldChar w:fldCharType="separate"/>
        </w:r>
      </w:ins>
      <w:r w:rsidRPr="545CBF2A">
        <w:rPr>
          <w:rStyle w:val="Hyperlink"/>
          <w:rFonts w:ascii="Times New Roman" w:eastAsiaTheme="minorEastAsia" w:hAnsi="Times New Roman" w:cs="Times New Roman"/>
          <w:b/>
          <w:bCs/>
        </w:rPr>
        <w:t>https://arxiv.org/pdf/2303.02552</w:t>
      </w:r>
      <w:ins w:id="5" w:author="James C Davis" w:date="2025-08-24T16:17:00Z">
        <w:r w:rsidR="0E79CC9F" w:rsidRPr="545CBF2A">
          <w:rPr>
            <w:rFonts w:ascii="Times New Roman" w:eastAsiaTheme="minorEastAsia" w:hAnsi="Times New Roman" w:cs="Times New Roman"/>
            <w:b/>
            <w:bCs/>
          </w:rPr>
          <w:fldChar w:fldCharType="end"/>
        </w:r>
      </w:ins>
    </w:p>
    <w:p w14:paraId="4E6BB05A" w14:textId="1A086CF2" w:rsidR="0020022F" w:rsidRDefault="545CBF2A" w:rsidP="545CBF2A">
      <w:pPr>
        <w:pStyle w:val="ListParagraph"/>
        <w:numPr>
          <w:ilvl w:val="1"/>
          <w:numId w:val="12"/>
        </w:numPr>
        <w:ind w:left="1080"/>
        <w:rPr>
          <w:rFonts w:ascii="Times New Roman" w:eastAsiaTheme="minorEastAsia" w:hAnsi="Times New Roman" w:cs="Times New Roman"/>
        </w:rPr>
      </w:pPr>
      <w:proofErr w:type="spellStart"/>
      <w:r w:rsidRPr="545CBF2A">
        <w:rPr>
          <w:rFonts w:ascii="Times New Roman" w:eastAsiaTheme="minorEastAsia" w:hAnsi="Times New Roman" w:cs="Times New Roman"/>
        </w:rPr>
        <w:t>PickleBall</w:t>
      </w:r>
      <w:proofErr w:type="spellEnd"/>
      <w:r w:rsidRPr="545CBF2A">
        <w:rPr>
          <w:rFonts w:ascii="Times New Roman" w:eastAsiaTheme="minorEastAsia" w:hAnsi="Times New Roman" w:cs="Times New Roman"/>
        </w:rPr>
        <w:t xml:space="preserve">: Secure Deserialization of Pickle-based Machine Learning Models </w:t>
      </w:r>
      <w:hyperlink r:id="rId26">
        <w:r w:rsidRPr="545CBF2A">
          <w:rPr>
            <w:rStyle w:val="Hyperlink"/>
            <w:rFonts w:ascii="Times New Roman" w:eastAsiaTheme="minorEastAsia" w:hAnsi="Times New Roman" w:cs="Times New Roman"/>
          </w:rPr>
          <w:t>https://davisjam.github.io//files/publications/KellasChristouJiangLiSimonDavidKemerlisDavisYang-PickleBall-CCS2025.pdf</w:t>
        </w:r>
      </w:hyperlink>
    </w:p>
    <w:p w14:paraId="4CE02A30" w14:textId="5EC51630" w:rsidR="00345768" w:rsidRDefault="545CBF2A" w:rsidP="545CBF2A">
      <w:pPr>
        <w:pStyle w:val="ListParagraph"/>
        <w:numPr>
          <w:ilvl w:val="1"/>
          <w:numId w:val="12"/>
        </w:numPr>
        <w:ind w:left="1080"/>
        <w:rPr>
          <w:rFonts w:ascii="Times New Roman" w:eastAsiaTheme="minorEastAsia" w:hAnsi="Times New Roman" w:cs="Times New Roman"/>
        </w:rPr>
      </w:pPr>
      <w:proofErr w:type="spellStart"/>
      <w:r w:rsidRPr="545CBF2A">
        <w:rPr>
          <w:rFonts w:ascii="Times New Roman" w:eastAsiaTheme="minorEastAsia" w:hAnsi="Times New Roman" w:cs="Times New Roman"/>
        </w:rPr>
        <w:t>ModelGo</w:t>
      </w:r>
      <w:proofErr w:type="spellEnd"/>
      <w:r w:rsidRPr="545CBF2A">
        <w:rPr>
          <w:rFonts w:ascii="Times New Roman" w:eastAsiaTheme="minorEastAsia" w:hAnsi="Times New Roman" w:cs="Times New Roman"/>
        </w:rPr>
        <w:t xml:space="preserve">: A Practical Tool for Machine Learning License Analysis – </w:t>
      </w:r>
      <w:ins w:id="6" w:author="James C Davis" w:date="2025-08-24T16:35:00Z">
        <w:r w:rsidR="00D475B3" w:rsidRPr="545CBF2A">
          <w:fldChar w:fldCharType="begin"/>
        </w:r>
        <w:r w:rsidR="00D475B3" w:rsidRPr="545CBF2A">
          <w:rPr>
            <w:rFonts w:ascii="Times New Roman" w:eastAsiaTheme="minorEastAsia" w:hAnsi="Times New Roman" w:cs="Times New Roman"/>
            <w:b/>
            <w:bCs/>
          </w:rPr>
          <w:instrText>HYPERLINK "</w:instrText>
        </w:r>
      </w:ins>
      <w:ins w:id="7" w:author="James C Davis" w:date="2025-08-24T16:17:00Z">
        <w:r w:rsidR="00D475B3" w:rsidRPr="545CBF2A">
          <w:rPr>
            <w:rFonts w:ascii="Times New Roman" w:eastAsiaTheme="minorEastAsia" w:hAnsi="Times New Roman" w:cs="Times New Roman"/>
            <w:b/>
            <w:bCs/>
          </w:rPr>
          <w:instrText>https://dl.acm.org/doi/pdf/10.1145/3589334.3645520</w:instrText>
        </w:r>
      </w:ins>
      <w:ins w:id="8" w:author="James C Davis" w:date="2025-08-24T16:35:00Z">
        <w:r w:rsidR="00D475B3" w:rsidRPr="545CBF2A">
          <w:rPr>
            <w:rFonts w:ascii="Times New Roman" w:eastAsiaTheme="minorEastAsia" w:hAnsi="Times New Roman" w:cs="Times New Roman"/>
            <w:b/>
            <w:bCs/>
          </w:rPr>
          <w:instrText>"</w:instrText>
        </w:r>
        <w:r w:rsidR="00D475B3" w:rsidRPr="545CBF2A">
          <w:rPr>
            <w:rFonts w:ascii="Times New Roman" w:eastAsiaTheme="minorEastAsia" w:hAnsi="Times New Roman" w:cs="Times New Roman"/>
            <w:b/>
            <w:bCs/>
          </w:rPr>
          <w:fldChar w:fldCharType="separate"/>
        </w:r>
      </w:ins>
      <w:r w:rsidRPr="545CBF2A">
        <w:rPr>
          <w:rStyle w:val="Hyperlink"/>
          <w:rFonts w:ascii="Times New Roman" w:eastAsiaTheme="minorEastAsia" w:hAnsi="Times New Roman" w:cs="Times New Roman"/>
          <w:b/>
          <w:bCs/>
        </w:rPr>
        <w:t>https://dl.acm.org/doi/pdf/10.1145/3589334.3645520</w:t>
      </w:r>
      <w:ins w:id="9" w:author="James C Davis" w:date="2025-08-24T16:35:00Z">
        <w:r w:rsidR="00D475B3" w:rsidRPr="545CBF2A">
          <w:rPr>
            <w:rFonts w:ascii="Times New Roman" w:eastAsiaTheme="minorEastAsia" w:hAnsi="Times New Roman" w:cs="Times New Roman"/>
            <w:b/>
            <w:bCs/>
          </w:rPr>
          <w:fldChar w:fldCharType="end"/>
        </w:r>
      </w:ins>
    </w:p>
    <w:p w14:paraId="132C1A61" w14:textId="634247F7" w:rsidR="0E79CC9F" w:rsidRDefault="545CBF2A" w:rsidP="545CBF2A">
      <w:pPr>
        <w:pStyle w:val="ListParagraph"/>
        <w:numPr>
          <w:ilvl w:val="1"/>
          <w:numId w:val="12"/>
        </w:numPr>
        <w:ind w:left="1080"/>
        <w:rPr>
          <w:rFonts w:ascii="Times New Roman" w:eastAsiaTheme="minorEastAsia" w:hAnsi="Times New Roman" w:cs="Times New Roman"/>
        </w:rPr>
      </w:pPr>
      <w:r w:rsidRPr="545CBF2A">
        <w:rPr>
          <w:rFonts w:ascii="Times New Roman" w:eastAsiaTheme="minorEastAsia" w:hAnsi="Times New Roman" w:cs="Times New Roman"/>
        </w:rPr>
        <w:t xml:space="preserve">Backdoor Learning: A Survey – </w:t>
      </w:r>
      <w:hyperlink r:id="rId27">
        <w:r w:rsidRPr="545CBF2A">
          <w:rPr>
            <w:rStyle w:val="Hyperlink"/>
            <w:rFonts w:ascii="Times New Roman" w:eastAsiaTheme="minorEastAsia" w:hAnsi="Times New Roman" w:cs="Times New Roman"/>
          </w:rPr>
          <w:t>https://ieeexplore.ieee.org/stamp/stamp.jsp?arnumber=9802938</w:t>
        </w:r>
      </w:hyperlink>
    </w:p>
    <w:p w14:paraId="60011869" w14:textId="6597C111" w:rsidR="0E79CC9F" w:rsidRDefault="0E79CC9F" w:rsidP="0E79CC9F">
      <w:pPr>
        <w:rPr>
          <w:rFonts w:ascii="Times New Roman" w:eastAsiaTheme="minorEastAsia" w:hAnsi="Times New Roman" w:cs="Times New Roman"/>
          <w:b/>
          <w:bCs/>
        </w:rPr>
      </w:pPr>
    </w:p>
    <w:p w14:paraId="06CCE6BF" w14:textId="686F57F7" w:rsidR="53E8F15A" w:rsidRPr="00781922" w:rsidRDefault="002D7E7A" w:rsidP="00A36DA7">
      <w:pPr>
        <w:pStyle w:val="ListParagraph"/>
        <w:numPr>
          <w:ilvl w:val="0"/>
          <w:numId w:val="12"/>
        </w:numPr>
        <w:rPr>
          <w:rFonts w:ascii="Times New Roman" w:eastAsiaTheme="minorEastAsia" w:hAnsi="Times New Roman" w:cs="Times New Roman"/>
          <w:b/>
          <w:bCs/>
        </w:rPr>
      </w:pPr>
      <w:r w:rsidRPr="00781922">
        <w:rPr>
          <w:rFonts w:ascii="Times New Roman" w:hAnsi="Times New Roman" w:cs="Times New Roman"/>
          <w:b/>
          <w:bCs/>
        </w:rPr>
        <w:t xml:space="preserve">Project management using GitHub </w:t>
      </w:r>
      <w:r w:rsidR="00E42528" w:rsidRPr="00781922">
        <w:rPr>
          <w:rFonts w:ascii="Times New Roman" w:hAnsi="Times New Roman" w:cs="Times New Roman"/>
          <w:b/>
          <w:bCs/>
        </w:rPr>
        <w:t>P</w:t>
      </w:r>
      <w:r w:rsidRPr="00781922">
        <w:rPr>
          <w:rFonts w:ascii="Times New Roman" w:hAnsi="Times New Roman" w:cs="Times New Roman"/>
          <w:b/>
          <w:bCs/>
        </w:rPr>
        <w:t>roject</w:t>
      </w:r>
      <w:r w:rsidR="00E42528" w:rsidRPr="00781922">
        <w:rPr>
          <w:rFonts w:ascii="Times New Roman" w:hAnsi="Times New Roman" w:cs="Times New Roman"/>
          <w:b/>
          <w:bCs/>
        </w:rPr>
        <w:t>s</w:t>
      </w:r>
    </w:p>
    <w:p w14:paraId="5286F5E0" w14:textId="77777777" w:rsidR="006A32E4" w:rsidRPr="00781922" w:rsidRDefault="006A32E4" w:rsidP="006A32E4">
      <w:pPr>
        <w:pStyle w:val="ListParagraph"/>
        <w:numPr>
          <w:ilvl w:val="1"/>
          <w:numId w:val="12"/>
        </w:numPr>
        <w:rPr>
          <w:rStyle w:val="Hyperlink"/>
          <w:rFonts w:ascii="Times New Roman" w:eastAsiaTheme="minorEastAsia" w:hAnsi="Times New Roman" w:cs="Times New Roman"/>
          <w:color w:val="auto"/>
          <w:u w:val="none"/>
        </w:rPr>
      </w:pPr>
      <w:hyperlink r:id="rId28" w:history="1">
        <w:r w:rsidRPr="00781922">
          <w:rPr>
            <w:rStyle w:val="Hyperlink"/>
            <w:rFonts w:ascii="Times New Roman" w:hAnsi="Times New Roman" w:cs="Times New Roman"/>
          </w:rPr>
          <w:t>Project management</w:t>
        </w:r>
      </w:hyperlink>
    </w:p>
    <w:p w14:paraId="6048CA29" w14:textId="39C5E949" w:rsidR="006A32E4" w:rsidRPr="00781922" w:rsidRDefault="006A32E4" w:rsidP="008B0542">
      <w:pPr>
        <w:pStyle w:val="ListParagraph"/>
        <w:numPr>
          <w:ilvl w:val="1"/>
          <w:numId w:val="12"/>
        </w:numPr>
        <w:rPr>
          <w:rFonts w:ascii="Times New Roman" w:eastAsiaTheme="minorEastAsia" w:hAnsi="Times New Roman" w:cs="Times New Roman"/>
        </w:rPr>
      </w:pPr>
      <w:hyperlink r:id="rId29" w:history="1">
        <w:r w:rsidRPr="00781922">
          <w:rPr>
            <w:rStyle w:val="Hyperlink"/>
            <w:rFonts w:ascii="Times New Roman" w:hAnsi="Times New Roman" w:cs="Times New Roman"/>
          </w:rPr>
          <w:t>Secret management</w:t>
        </w:r>
      </w:hyperlink>
    </w:p>
    <w:p w14:paraId="325C99A6" w14:textId="6768D787" w:rsidR="00F167A7" w:rsidRPr="00781922" w:rsidRDefault="00F167A7" w:rsidP="00F167A7">
      <w:pPr>
        <w:pStyle w:val="ListParagraph"/>
        <w:numPr>
          <w:ilvl w:val="0"/>
          <w:numId w:val="12"/>
        </w:numPr>
        <w:rPr>
          <w:rFonts w:ascii="Times New Roman" w:eastAsiaTheme="minorEastAsia" w:hAnsi="Times New Roman" w:cs="Times New Roman"/>
          <w:b/>
          <w:bCs/>
        </w:rPr>
      </w:pPr>
      <w:r w:rsidRPr="00781922">
        <w:rPr>
          <w:rFonts w:ascii="Times New Roman" w:hAnsi="Times New Roman" w:cs="Times New Roman"/>
          <w:b/>
          <w:bCs/>
        </w:rPr>
        <w:t>Software quality metrics</w:t>
      </w:r>
    </w:p>
    <w:p w14:paraId="092C082C" w14:textId="3E385631" w:rsidR="00B23589" w:rsidRPr="00781922" w:rsidRDefault="00B23589" w:rsidP="00B23589">
      <w:pPr>
        <w:pStyle w:val="ListParagraph"/>
        <w:numPr>
          <w:ilvl w:val="1"/>
          <w:numId w:val="12"/>
        </w:numPr>
        <w:rPr>
          <w:rFonts w:ascii="Times New Roman" w:eastAsiaTheme="minorEastAsia" w:hAnsi="Times New Roman" w:cs="Times New Roman"/>
        </w:rPr>
      </w:pPr>
      <w:r w:rsidRPr="00781922">
        <w:rPr>
          <w:rFonts w:ascii="Times New Roman" w:hAnsi="Times New Roman" w:cs="Times New Roman"/>
          <w:color w:val="000000"/>
        </w:rPr>
        <w:t xml:space="preserve">Paper: </w:t>
      </w:r>
      <w:hyperlink r:id="rId30" w:history="1">
        <w:r w:rsidRPr="00781922">
          <w:rPr>
            <w:rStyle w:val="Hyperlink"/>
            <w:rFonts w:ascii="Times New Roman" w:hAnsi="Times New Roman" w:cs="Times New Roman"/>
          </w:rPr>
          <w:t>Curating GitHub for engineered software projects</w:t>
        </w:r>
      </w:hyperlink>
      <w:r w:rsidRPr="00781922">
        <w:rPr>
          <w:rFonts w:ascii="Times New Roman" w:eastAsiaTheme="minorEastAsia" w:hAnsi="Times New Roman" w:cs="Times New Roman"/>
        </w:rPr>
        <w:t>.</w:t>
      </w:r>
    </w:p>
    <w:p w14:paraId="50803D7C" w14:textId="49ABB1DF" w:rsidR="00A82F99" w:rsidRPr="00781922" w:rsidRDefault="00F167A7" w:rsidP="008B0542">
      <w:pPr>
        <w:pStyle w:val="ListParagraph"/>
        <w:numPr>
          <w:ilvl w:val="1"/>
          <w:numId w:val="12"/>
        </w:numPr>
        <w:rPr>
          <w:rFonts w:ascii="Times New Roman" w:hAnsi="Times New Roman" w:cs="Times New Roman"/>
        </w:rPr>
      </w:pPr>
      <w:r w:rsidRPr="00781922">
        <w:rPr>
          <w:rFonts w:ascii="Times New Roman" w:eastAsiaTheme="minorEastAsia" w:hAnsi="Times New Roman" w:cs="Times New Roman"/>
        </w:rPr>
        <w:t>Google’s Scorecard project (</w:t>
      </w:r>
      <w:hyperlink r:id="rId31" w:history="1">
        <w:r w:rsidRPr="00781922">
          <w:rPr>
            <w:rStyle w:val="Hyperlink"/>
            <w:rFonts w:ascii="Times New Roman" w:eastAsiaTheme="minorEastAsia" w:hAnsi="Times New Roman" w:cs="Times New Roman"/>
          </w:rPr>
          <w:t>introduction</w:t>
        </w:r>
      </w:hyperlink>
      <w:r w:rsidRPr="00781922">
        <w:rPr>
          <w:rFonts w:ascii="Times New Roman" w:eastAsiaTheme="minorEastAsia" w:hAnsi="Times New Roman" w:cs="Times New Roman"/>
        </w:rPr>
        <w:t xml:space="preserve">, </w:t>
      </w:r>
      <w:hyperlink r:id="rId32" w:history="1">
        <w:r w:rsidRPr="00781922">
          <w:rPr>
            <w:rStyle w:val="Hyperlink"/>
            <w:rFonts w:ascii="Times New Roman" w:eastAsiaTheme="minorEastAsia" w:hAnsi="Times New Roman" w:cs="Times New Roman"/>
          </w:rPr>
          <w:t>repo</w:t>
        </w:r>
      </w:hyperlink>
      <w:r w:rsidRPr="00781922">
        <w:rPr>
          <w:rFonts w:ascii="Times New Roman" w:eastAsiaTheme="minorEastAsia" w:hAnsi="Times New Roman" w:cs="Times New Roman"/>
        </w:rPr>
        <w:t>)</w:t>
      </w:r>
      <w:r w:rsidR="00410EAE" w:rsidRPr="00781922">
        <w:rPr>
          <w:rFonts w:ascii="Times New Roman" w:eastAsiaTheme="minorEastAsia" w:hAnsi="Times New Roman" w:cs="Times New Roman"/>
        </w:rPr>
        <w:t>.</w:t>
      </w:r>
    </w:p>
    <w:p w14:paraId="5AD38C9B" w14:textId="124648FE" w:rsidR="00316DC4" w:rsidRPr="00781922" w:rsidRDefault="00316DC4" w:rsidP="00316DC4">
      <w:pPr>
        <w:pStyle w:val="ListParagraph"/>
        <w:numPr>
          <w:ilvl w:val="0"/>
          <w:numId w:val="12"/>
        </w:numPr>
        <w:rPr>
          <w:rFonts w:ascii="Times New Roman" w:hAnsi="Times New Roman" w:cs="Times New Roman"/>
        </w:rPr>
      </w:pPr>
      <w:r w:rsidRPr="00781922">
        <w:rPr>
          <w:rFonts w:ascii="Times New Roman" w:eastAsiaTheme="minorEastAsia" w:hAnsi="Times New Roman" w:cs="Times New Roman"/>
          <w:b/>
          <w:bCs/>
        </w:rPr>
        <w:t xml:space="preserve">Monetizing web services: </w:t>
      </w:r>
      <w:r w:rsidR="00506A33" w:rsidRPr="00781922">
        <w:rPr>
          <w:rFonts w:ascii="Times New Roman" w:eastAsiaTheme="minorEastAsia" w:hAnsi="Times New Roman" w:cs="Times New Roman"/>
          <w:b/>
          <w:bCs/>
        </w:rPr>
        <w:t>selling</w:t>
      </w:r>
      <w:r w:rsidRPr="00781922">
        <w:rPr>
          <w:rFonts w:ascii="Times New Roman" w:eastAsiaTheme="minorEastAsia" w:hAnsi="Times New Roman" w:cs="Times New Roman"/>
          <w:b/>
          <w:bCs/>
        </w:rPr>
        <w:t xml:space="preserve"> </w:t>
      </w:r>
      <w:r w:rsidR="00506A33" w:rsidRPr="00781922">
        <w:rPr>
          <w:rFonts w:ascii="Times New Roman" w:eastAsiaTheme="minorEastAsia" w:hAnsi="Times New Roman" w:cs="Times New Roman"/>
          <w:b/>
          <w:bCs/>
        </w:rPr>
        <w:t>“</w:t>
      </w:r>
      <w:r w:rsidRPr="00781922">
        <w:rPr>
          <w:rFonts w:ascii="Times New Roman" w:eastAsiaTheme="minorEastAsia" w:hAnsi="Times New Roman" w:cs="Times New Roman"/>
          <w:b/>
          <w:bCs/>
        </w:rPr>
        <w:t>self-hosted</w:t>
      </w:r>
      <w:r w:rsidR="00506A33" w:rsidRPr="00781922">
        <w:rPr>
          <w:rFonts w:ascii="Times New Roman" w:eastAsiaTheme="minorEastAsia" w:hAnsi="Times New Roman" w:cs="Times New Roman"/>
          <w:b/>
          <w:bCs/>
        </w:rPr>
        <w:t>”</w:t>
      </w:r>
      <w:r w:rsidRPr="00781922">
        <w:rPr>
          <w:rFonts w:ascii="Times New Roman" w:eastAsiaTheme="minorEastAsia" w:hAnsi="Times New Roman" w:cs="Times New Roman"/>
          <w:b/>
          <w:bCs/>
        </w:rPr>
        <w:t xml:space="preserve"> </w:t>
      </w:r>
      <w:r w:rsidR="00506A33" w:rsidRPr="00781922">
        <w:rPr>
          <w:rFonts w:ascii="Times New Roman" w:eastAsiaTheme="minorEastAsia" w:hAnsi="Times New Roman" w:cs="Times New Roman"/>
          <w:b/>
          <w:bCs/>
        </w:rPr>
        <w:t xml:space="preserve">as a </w:t>
      </w:r>
      <w:r w:rsidRPr="00781922">
        <w:rPr>
          <w:rFonts w:ascii="Times New Roman" w:eastAsiaTheme="minorEastAsia" w:hAnsi="Times New Roman" w:cs="Times New Roman"/>
          <w:b/>
          <w:bCs/>
        </w:rPr>
        <w:t>profit model</w:t>
      </w:r>
    </w:p>
    <w:p w14:paraId="7069AD82" w14:textId="6550227C" w:rsidR="00316DC4" w:rsidRPr="00781922" w:rsidRDefault="00316DC4" w:rsidP="00316DC4">
      <w:pPr>
        <w:pStyle w:val="ListParagraph"/>
        <w:numPr>
          <w:ilvl w:val="1"/>
          <w:numId w:val="12"/>
        </w:numPr>
        <w:rPr>
          <w:rFonts w:ascii="Times New Roman" w:hAnsi="Times New Roman" w:cs="Times New Roman"/>
        </w:rPr>
      </w:pPr>
      <w:hyperlink r:id="rId33" w:history="1">
        <w:r w:rsidRPr="00781922">
          <w:rPr>
            <w:rStyle w:val="Hyperlink"/>
            <w:rFonts w:ascii="Times New Roman" w:hAnsi="Times New Roman" w:cs="Times New Roman"/>
          </w:rPr>
          <w:t>Definition of self-hosting</w:t>
        </w:r>
      </w:hyperlink>
    </w:p>
    <w:p w14:paraId="030D01A2" w14:textId="4BDC1476" w:rsidR="00316DC4" w:rsidRPr="00781922" w:rsidRDefault="00316DC4" w:rsidP="00316DC4">
      <w:pPr>
        <w:pStyle w:val="ListParagraph"/>
        <w:numPr>
          <w:ilvl w:val="1"/>
          <w:numId w:val="12"/>
        </w:numPr>
        <w:rPr>
          <w:rFonts w:ascii="Times New Roman" w:hAnsi="Times New Roman" w:cs="Times New Roman"/>
        </w:rPr>
      </w:pPr>
      <w:hyperlink r:id="rId34" w:anchor="gitlab-self-hosted" w:history="1">
        <w:r w:rsidRPr="00781922">
          <w:rPr>
            <w:rStyle w:val="Hyperlink"/>
            <w:rFonts w:ascii="Times New Roman" w:hAnsi="Times New Roman" w:cs="Times New Roman"/>
          </w:rPr>
          <w:t>Example: GitLab</w:t>
        </w:r>
      </w:hyperlink>
    </w:p>
    <w:p w14:paraId="5509BFF8" w14:textId="62B56FF2" w:rsidR="00F34DAE" w:rsidRPr="00781922" w:rsidRDefault="00F34DAE" w:rsidP="00F34DAE">
      <w:pPr>
        <w:pStyle w:val="ListParagraph"/>
        <w:numPr>
          <w:ilvl w:val="0"/>
          <w:numId w:val="12"/>
        </w:numPr>
        <w:rPr>
          <w:rFonts w:ascii="Times New Roman" w:hAnsi="Times New Roman" w:cs="Times New Roman"/>
          <w:b/>
          <w:bCs/>
        </w:rPr>
      </w:pPr>
      <w:r w:rsidRPr="00781922">
        <w:rPr>
          <w:rFonts w:ascii="Times New Roman" w:hAnsi="Times New Roman" w:cs="Times New Roman"/>
          <w:b/>
          <w:bCs/>
        </w:rPr>
        <w:lastRenderedPageBreak/>
        <w:t>Software licensing</w:t>
      </w:r>
    </w:p>
    <w:p w14:paraId="65947493" w14:textId="7B4A23E1" w:rsidR="00F34DAE" w:rsidRPr="00781922" w:rsidRDefault="00702A8C" w:rsidP="00F34DAE">
      <w:pPr>
        <w:pStyle w:val="ListParagraph"/>
        <w:numPr>
          <w:ilvl w:val="1"/>
          <w:numId w:val="12"/>
        </w:numPr>
        <w:rPr>
          <w:rFonts w:ascii="Times New Roman" w:hAnsi="Times New Roman" w:cs="Times New Roman"/>
        </w:rPr>
      </w:pPr>
      <w:hyperlink r:id="rId35" w:history="1">
        <w:r w:rsidRPr="00781922">
          <w:rPr>
            <w:rStyle w:val="Hyperlink"/>
            <w:rFonts w:ascii="Times New Roman" w:hAnsi="Times New Roman" w:cs="Times New Roman"/>
          </w:rPr>
          <w:t>Wikipedia</w:t>
        </w:r>
      </w:hyperlink>
    </w:p>
    <w:p w14:paraId="664F63D9" w14:textId="09B4D033" w:rsidR="00B64CDA" w:rsidRPr="00781922" w:rsidRDefault="00B64CDA" w:rsidP="00F34DAE">
      <w:pPr>
        <w:pStyle w:val="ListParagraph"/>
        <w:numPr>
          <w:ilvl w:val="1"/>
          <w:numId w:val="12"/>
        </w:numPr>
        <w:rPr>
          <w:rStyle w:val="Hyperlink"/>
          <w:rFonts w:ascii="Times New Roman" w:hAnsi="Times New Roman" w:cs="Times New Roman"/>
          <w:color w:val="auto"/>
          <w:u w:val="none"/>
        </w:rPr>
      </w:pPr>
      <w:hyperlink r:id="rId36" w:history="1">
        <w:r w:rsidRPr="00781922">
          <w:rPr>
            <w:rStyle w:val="Hyperlink"/>
            <w:rFonts w:ascii="Times New Roman" w:hAnsi="Times New Roman" w:cs="Times New Roman"/>
          </w:rPr>
          <w:t>Misc. article</w:t>
        </w:r>
      </w:hyperlink>
    </w:p>
    <w:p w14:paraId="65C46A87" w14:textId="204856DA" w:rsidR="00E476B7" w:rsidRPr="00781922" w:rsidRDefault="00DE62F3" w:rsidP="00F34DAE">
      <w:pPr>
        <w:pStyle w:val="ListParagraph"/>
        <w:numPr>
          <w:ilvl w:val="1"/>
          <w:numId w:val="12"/>
        </w:numPr>
        <w:rPr>
          <w:rFonts w:ascii="Times New Roman" w:hAnsi="Times New Roman" w:cs="Times New Roman"/>
        </w:rPr>
      </w:pPr>
      <w:ins w:id="10" w:author="Steve France" w:date="2025-08-23T16:27:00Z" w16du:dateUtc="2025-08-23T20:27:00Z">
        <w:r w:rsidRPr="0E79CC9F">
          <w:fldChar w:fldCharType="begin"/>
        </w:r>
        <w:r w:rsidRPr="0E79CC9F">
          <w:rPr>
            <w:rFonts w:ascii="Times New Roman" w:hAnsi="Times New Roman" w:cs="Times New Roman"/>
          </w:rPr>
          <w:instrText>HYPERLINK "https://cpl.thalesgroup.com/software-monetization/software-licensing-models-guide"</w:instrText>
        </w:r>
        <w:r w:rsidRPr="0E79CC9F">
          <w:rPr>
            <w:rFonts w:ascii="Times New Roman" w:hAnsi="Times New Roman" w:cs="Times New Roman"/>
          </w:rPr>
          <w:fldChar w:fldCharType="separate"/>
        </w:r>
      </w:ins>
      <w:r w:rsidRPr="00DE62F3">
        <w:rPr>
          <w:rStyle w:val="Hyperlink"/>
          <w:rFonts w:ascii="Times New Roman" w:hAnsi="Times New Roman" w:cs="Times New Roman"/>
        </w:rPr>
        <w:t>This article</w:t>
      </w:r>
      <w:ins w:id="11" w:author="Steve France" w:date="2025-08-23T16:27:00Z" w16du:dateUtc="2025-08-23T20:27:00Z">
        <w:r w:rsidRPr="0E79CC9F">
          <w:rPr>
            <w:rFonts w:ascii="Times New Roman" w:hAnsi="Times New Roman" w:cs="Times New Roman"/>
          </w:rPr>
          <w:fldChar w:fldCharType="end"/>
        </w:r>
      </w:ins>
      <w:r w:rsidRPr="00DE62F3">
        <w:rPr>
          <w:rFonts w:ascii="Times New Roman" w:hAnsi="Times New Roman" w:cs="Times New Roman"/>
        </w:rPr>
        <w:t xml:space="preserve"> is mostly about variations in </w:t>
      </w:r>
      <w:r w:rsidRPr="0E79CC9F">
        <w:rPr>
          <w:rFonts w:ascii="Times New Roman" w:hAnsi="Times New Roman" w:cs="Times New Roman"/>
          <w:i/>
          <w:iCs/>
        </w:rPr>
        <w:t>commercial</w:t>
      </w:r>
      <w:r w:rsidRPr="00DE62F3">
        <w:rPr>
          <w:rFonts w:ascii="Times New Roman" w:hAnsi="Times New Roman" w:cs="Times New Roman"/>
        </w:rPr>
        <w:t xml:space="preserve"> licensing. </w:t>
      </w:r>
      <w:r>
        <w:rPr>
          <w:rFonts w:ascii="Times New Roman" w:hAnsi="Times New Roman" w:cs="Times New Roman"/>
        </w:rPr>
        <w:t>We</w:t>
      </w:r>
      <w:r w:rsidRPr="00DE62F3">
        <w:rPr>
          <w:rFonts w:ascii="Times New Roman" w:hAnsi="Times New Roman" w:cs="Times New Roman"/>
        </w:rPr>
        <w:t xml:space="preserve"> thought it was interesting. It will not help you in the project</w:t>
      </w:r>
      <w:r w:rsidR="0E79CC9F" w:rsidRPr="0E79CC9F">
        <w:rPr>
          <w:rFonts w:ascii="Times New Roman" w:hAnsi="Times New Roman" w:cs="Times New Roman"/>
        </w:rPr>
        <w:t xml:space="preserve">, </w:t>
      </w:r>
      <w:r w:rsidRPr="00DE62F3">
        <w:rPr>
          <w:rFonts w:ascii="Times New Roman" w:hAnsi="Times New Roman" w:cs="Times New Roman"/>
        </w:rPr>
        <w:t>but it will make you a better engineer.</w:t>
      </w:r>
    </w:p>
    <w:p w14:paraId="7992F6CF" w14:textId="2009A58F" w:rsidR="00FC604F" w:rsidRPr="00781922" w:rsidRDefault="00FC604F" w:rsidP="00FC604F">
      <w:pPr>
        <w:pStyle w:val="ListParagraph"/>
        <w:numPr>
          <w:ilvl w:val="0"/>
          <w:numId w:val="12"/>
        </w:numPr>
        <w:rPr>
          <w:rFonts w:ascii="Times New Roman" w:hAnsi="Times New Roman" w:cs="Times New Roman"/>
          <w:b/>
          <w:bCs/>
        </w:rPr>
      </w:pPr>
      <w:r w:rsidRPr="00781922">
        <w:rPr>
          <w:rFonts w:ascii="Times New Roman" w:hAnsi="Times New Roman" w:cs="Times New Roman"/>
          <w:b/>
          <w:bCs/>
        </w:rPr>
        <w:t>Postmortems</w:t>
      </w:r>
    </w:p>
    <w:p w14:paraId="2D2123CF" w14:textId="733A2A2D" w:rsidR="00FC604F" w:rsidRPr="00781922" w:rsidRDefault="00FC604F" w:rsidP="00FC604F">
      <w:pPr>
        <w:pStyle w:val="ListParagraph"/>
        <w:numPr>
          <w:ilvl w:val="1"/>
          <w:numId w:val="12"/>
        </w:numPr>
        <w:rPr>
          <w:rFonts w:ascii="Times New Roman" w:hAnsi="Times New Roman" w:cs="Times New Roman"/>
        </w:rPr>
      </w:pPr>
      <w:hyperlink r:id="rId37" w:history="1">
        <w:r w:rsidRPr="00781922">
          <w:rPr>
            <w:rStyle w:val="Hyperlink"/>
            <w:rFonts w:ascii="Times New Roman" w:hAnsi="Times New Roman" w:cs="Times New Roman"/>
          </w:rPr>
          <w:t>Postmortems at Google</w:t>
        </w:r>
      </w:hyperlink>
    </w:p>
    <w:p w14:paraId="0AB590D2" w14:textId="260634F3" w:rsidR="00FC604F" w:rsidRPr="00781922" w:rsidRDefault="00CC4276" w:rsidP="005A5EEA">
      <w:pPr>
        <w:pStyle w:val="ListParagraph"/>
        <w:numPr>
          <w:ilvl w:val="1"/>
          <w:numId w:val="12"/>
        </w:numPr>
        <w:rPr>
          <w:rStyle w:val="Hyperlink"/>
          <w:rFonts w:ascii="Times New Roman" w:hAnsi="Times New Roman" w:cs="Times New Roman"/>
          <w:color w:val="auto"/>
          <w:u w:val="none"/>
        </w:rPr>
      </w:pPr>
      <w:hyperlink r:id="rId38" w:history="1">
        <w:r w:rsidRPr="00781922">
          <w:rPr>
            <w:rStyle w:val="Hyperlink"/>
            <w:rFonts w:ascii="Times New Roman" w:hAnsi="Times New Roman" w:cs="Times New Roman"/>
          </w:rPr>
          <w:t>Postmortems at Amazon</w:t>
        </w:r>
      </w:hyperlink>
    </w:p>
    <w:p w14:paraId="3D5E9D66" w14:textId="77777777" w:rsidR="00036C57" w:rsidRPr="00781922" w:rsidRDefault="00036C57" w:rsidP="00036C57">
      <w:pPr>
        <w:pStyle w:val="ListParagraph"/>
        <w:numPr>
          <w:ilvl w:val="0"/>
          <w:numId w:val="12"/>
        </w:numPr>
        <w:rPr>
          <w:rStyle w:val="Hyperlink"/>
          <w:rFonts w:ascii="Times New Roman" w:hAnsi="Times New Roman" w:cs="Times New Roman"/>
          <w:b/>
          <w:bCs/>
          <w:color w:val="000000" w:themeColor="text1"/>
          <w:u w:val="none"/>
        </w:rPr>
      </w:pPr>
      <w:r w:rsidRPr="00781922">
        <w:rPr>
          <w:rStyle w:val="Hyperlink"/>
          <w:rFonts w:ascii="Times New Roman" w:hAnsi="Times New Roman" w:cs="Times New Roman"/>
          <w:b/>
          <w:bCs/>
          <w:color w:val="000000" w:themeColor="text1"/>
          <w:u w:val="none"/>
        </w:rPr>
        <w:t>Messages</w:t>
      </w:r>
    </w:p>
    <w:p w14:paraId="71C92D77" w14:textId="77777777" w:rsidR="00036C57" w:rsidRPr="00781922" w:rsidRDefault="00036C57" w:rsidP="00036C57">
      <w:pPr>
        <w:pStyle w:val="ListParagraph"/>
        <w:numPr>
          <w:ilvl w:val="1"/>
          <w:numId w:val="12"/>
        </w:numPr>
        <w:rPr>
          <w:rStyle w:val="Hyperlink"/>
          <w:rFonts w:ascii="Times New Roman" w:hAnsi="Times New Roman" w:cs="Times New Roman"/>
          <w:color w:val="auto"/>
          <w:u w:val="none"/>
        </w:rPr>
      </w:pPr>
      <w:r w:rsidRPr="00781922">
        <w:rPr>
          <w:rFonts w:ascii="Times New Roman" w:eastAsiaTheme="minorEastAsia" w:hAnsi="Times New Roman" w:cs="Times New Roman"/>
        </w:rPr>
        <w:t xml:space="preserve">Blog: </w:t>
      </w:r>
      <w:hyperlink r:id="rId39" w:history="1">
        <w:r w:rsidRPr="00781922">
          <w:rPr>
            <w:rStyle w:val="Hyperlink"/>
            <w:rFonts w:ascii="Times New Roman" w:hAnsi="Times New Roman" w:cs="Times New Roman"/>
          </w:rPr>
          <w:t>Writing user-friendly error messages</w:t>
        </w:r>
      </w:hyperlink>
    </w:p>
    <w:p w14:paraId="070DF437" w14:textId="6FF287C7" w:rsidR="00036C57" w:rsidRPr="00781922" w:rsidRDefault="00036C57" w:rsidP="00036C57">
      <w:pPr>
        <w:pStyle w:val="ListParagraph"/>
        <w:numPr>
          <w:ilvl w:val="1"/>
          <w:numId w:val="12"/>
        </w:numPr>
        <w:rPr>
          <w:rFonts w:ascii="Times New Roman" w:hAnsi="Times New Roman" w:cs="Times New Roman"/>
        </w:rPr>
      </w:pPr>
      <w:r w:rsidRPr="00781922">
        <w:rPr>
          <w:rFonts w:ascii="Times New Roman" w:eastAsiaTheme="minorEastAsia" w:hAnsi="Times New Roman" w:cs="Times New Roman"/>
        </w:rPr>
        <w:t>Blog:</w:t>
      </w:r>
      <w:r w:rsidRPr="00781922">
        <w:rPr>
          <w:rStyle w:val="Hyperlink"/>
          <w:rFonts w:ascii="Times New Roman" w:hAnsi="Times New Roman" w:cs="Times New Roman"/>
          <w:color w:val="auto"/>
          <w:u w:val="none"/>
        </w:rPr>
        <w:t xml:space="preserve"> </w:t>
      </w:r>
      <w:hyperlink r:id="rId40" w:history="1">
        <w:r w:rsidRPr="00781922">
          <w:rPr>
            <w:rStyle w:val="Hyperlink"/>
            <w:rFonts w:ascii="Times New Roman" w:hAnsi="Times New Roman" w:cs="Times New Roman"/>
          </w:rPr>
          <w:t>Writing meaningful commit messages</w:t>
        </w:r>
      </w:hyperlink>
    </w:p>
    <w:p w14:paraId="07E28BE5" w14:textId="7029B299" w:rsidR="00A82F99" w:rsidRPr="00781922" w:rsidRDefault="00A82F99" w:rsidP="005A5EEA">
      <w:pPr>
        <w:pStyle w:val="Heading1"/>
        <w:rPr>
          <w:rFonts w:ascii="Times New Roman" w:hAnsi="Times New Roman" w:cs="Times New Roman"/>
          <w:b/>
        </w:rPr>
      </w:pPr>
      <w:r w:rsidRPr="00781922">
        <w:rPr>
          <w:rFonts w:ascii="Times New Roman" w:hAnsi="Times New Roman" w:cs="Times New Roman"/>
          <w:b/>
        </w:rPr>
        <w:t>Assignment</w:t>
      </w:r>
    </w:p>
    <w:p w14:paraId="6CACD3EE" w14:textId="47479045" w:rsidR="00222B14" w:rsidRPr="00781922" w:rsidRDefault="00222B14" w:rsidP="00222B14">
      <w:pPr>
        <w:rPr>
          <w:rFonts w:ascii="Times New Roman" w:hAnsi="Times New Roman" w:cs="Times New Roman"/>
        </w:rPr>
      </w:pPr>
    </w:p>
    <w:p w14:paraId="1F768481" w14:textId="20B561A3" w:rsidR="004C71E9" w:rsidRPr="00781922" w:rsidRDefault="004C71E9" w:rsidP="004C71E9">
      <w:pPr>
        <w:pStyle w:val="Heading2"/>
        <w:rPr>
          <w:rFonts w:ascii="Times New Roman" w:hAnsi="Times New Roman" w:cs="Times New Roman"/>
        </w:rPr>
      </w:pPr>
      <w:r w:rsidRPr="00781922">
        <w:rPr>
          <w:rFonts w:ascii="Times New Roman" w:hAnsi="Times New Roman" w:cs="Times New Roman"/>
        </w:rPr>
        <w:t>Introduction</w:t>
      </w:r>
    </w:p>
    <w:p w14:paraId="74DC3705" w14:textId="50C1CB48" w:rsidR="002142F6" w:rsidRPr="00781922" w:rsidRDefault="001A3659" w:rsidP="00677216">
      <w:pPr>
        <w:pStyle w:val="NormalWeb"/>
        <w:spacing w:before="0" w:beforeAutospacing="0" w:after="0" w:afterAutospacing="0"/>
        <w:rPr>
          <w:color w:val="000000"/>
        </w:rPr>
      </w:pPr>
      <w:r w:rsidRPr="00781922">
        <w:rPr>
          <w:color w:val="000000"/>
        </w:rPr>
        <w:t>Your</w:t>
      </w:r>
      <w:r w:rsidR="005F6133" w:rsidRPr="00781922">
        <w:rPr>
          <w:color w:val="000000"/>
        </w:rPr>
        <w:t xml:space="preserve"> team is a subcontractor for</w:t>
      </w:r>
      <w:r w:rsidR="005E62ED" w:rsidRPr="00781922">
        <w:rPr>
          <w:color w:val="000000"/>
        </w:rPr>
        <w:t xml:space="preserve"> ACME Corporation,</w:t>
      </w:r>
      <w:r w:rsidRPr="00781922">
        <w:rPr>
          <w:color w:val="000000"/>
        </w:rPr>
        <w:t xml:space="preserve"> </w:t>
      </w:r>
      <w:r w:rsidR="005F6133" w:rsidRPr="00781922">
        <w:rPr>
          <w:color w:val="000000"/>
        </w:rPr>
        <w:t xml:space="preserve">which </w:t>
      </w:r>
      <w:r w:rsidR="006739F2" w:rsidRPr="00781922">
        <w:rPr>
          <w:color w:val="000000"/>
        </w:rPr>
        <w:t xml:space="preserve">operates </w:t>
      </w:r>
      <w:r w:rsidR="005E62ED" w:rsidRPr="00781922">
        <w:rPr>
          <w:color w:val="000000"/>
        </w:rPr>
        <w:t>the ACME W</w:t>
      </w:r>
      <w:r w:rsidR="006739F2" w:rsidRPr="00781922">
        <w:rPr>
          <w:color w:val="000000"/>
        </w:rPr>
        <w:t xml:space="preserve">eb </w:t>
      </w:r>
      <w:r w:rsidR="005E62ED" w:rsidRPr="00781922">
        <w:rPr>
          <w:color w:val="000000"/>
        </w:rPr>
        <w:t>S</w:t>
      </w:r>
      <w:r w:rsidR="006739F2" w:rsidRPr="00781922">
        <w:rPr>
          <w:color w:val="000000"/>
        </w:rPr>
        <w:t>ervice.</w:t>
      </w:r>
      <w:r w:rsidR="0038140C">
        <w:rPr>
          <w:color w:val="000000"/>
        </w:rPr>
        <w:t xml:space="preserve"> They have recently started developing internal AI/ML </w:t>
      </w:r>
      <w:r w:rsidR="009D5A2E">
        <w:rPr>
          <w:color w:val="000000"/>
        </w:rPr>
        <w:t>services</w:t>
      </w:r>
      <w:r w:rsidR="0038140C">
        <w:rPr>
          <w:color w:val="000000"/>
        </w:rPr>
        <w:t xml:space="preserve"> to b</w:t>
      </w:r>
      <w:r w:rsidR="009D5A2E">
        <w:rPr>
          <w:color w:val="000000"/>
        </w:rPr>
        <w:t xml:space="preserve">roaden </w:t>
      </w:r>
      <w:r w:rsidR="0038140C">
        <w:rPr>
          <w:color w:val="000000"/>
        </w:rPr>
        <w:t xml:space="preserve">their developer </w:t>
      </w:r>
      <w:r w:rsidR="009D5A2E">
        <w:rPr>
          <w:color w:val="000000"/>
        </w:rPr>
        <w:t>offerings</w:t>
      </w:r>
      <w:r w:rsidR="0038140C">
        <w:rPr>
          <w:color w:val="000000"/>
        </w:rPr>
        <w:t xml:space="preserve">. So far, some of their prototype AI models have shown incredible promise. They have been using Python to build their models using PyTorch. </w:t>
      </w:r>
    </w:p>
    <w:p w14:paraId="562E7616" w14:textId="77777777" w:rsidR="002142F6" w:rsidRPr="00781922" w:rsidRDefault="002142F6" w:rsidP="00677216">
      <w:pPr>
        <w:pStyle w:val="NormalWeb"/>
        <w:spacing w:before="0" w:beforeAutospacing="0" w:after="0" w:afterAutospacing="0"/>
        <w:rPr>
          <w:color w:val="000000"/>
        </w:rPr>
      </w:pPr>
    </w:p>
    <w:p w14:paraId="6D3CE14E" w14:textId="0C4CB926" w:rsidR="00C91EDB" w:rsidRPr="00781922" w:rsidRDefault="004B0AA1" w:rsidP="00677216">
      <w:pPr>
        <w:pStyle w:val="NormalWeb"/>
        <w:spacing w:before="0" w:beforeAutospacing="0" w:after="0" w:afterAutospacing="0"/>
        <w:rPr>
          <w:color w:val="000000"/>
        </w:rPr>
      </w:pPr>
      <w:r w:rsidRPr="00781922">
        <w:rPr>
          <w:color w:val="000000"/>
        </w:rPr>
        <w:t xml:space="preserve">Based on the success so far, </w:t>
      </w:r>
      <w:r w:rsidR="002409FE" w:rsidRPr="00781922">
        <w:rPr>
          <w:color w:val="000000"/>
        </w:rPr>
        <w:t xml:space="preserve">ACME Corporation’s </w:t>
      </w:r>
      <w:r w:rsidR="004C1EBC" w:rsidRPr="00781922">
        <w:rPr>
          <w:color w:val="000000"/>
        </w:rPr>
        <w:t xml:space="preserve">software architects are considering </w:t>
      </w:r>
      <w:r w:rsidR="00CC0314" w:rsidRPr="00781922">
        <w:rPr>
          <w:color w:val="000000"/>
        </w:rPr>
        <w:t xml:space="preserve">bringing up new </w:t>
      </w:r>
      <w:r w:rsidR="0038140C">
        <w:rPr>
          <w:color w:val="000000"/>
        </w:rPr>
        <w:t>AI</w:t>
      </w:r>
      <w:r w:rsidR="00CC0314" w:rsidRPr="00781922">
        <w:rPr>
          <w:color w:val="000000"/>
        </w:rPr>
        <w:t>-based services</w:t>
      </w:r>
      <w:r w:rsidR="009D5A2E">
        <w:rPr>
          <w:color w:val="000000"/>
        </w:rPr>
        <w:t>. They plan to offer both hardware products with AI as well as large-scale cloud-based AI services</w:t>
      </w:r>
      <w:r w:rsidR="00CC0314" w:rsidRPr="00781922">
        <w:rPr>
          <w:color w:val="000000"/>
        </w:rPr>
        <w:t>.</w:t>
      </w:r>
      <w:r w:rsidR="00064B0C" w:rsidRPr="00781922">
        <w:rPr>
          <w:color w:val="000000"/>
        </w:rPr>
        <w:t xml:space="preserve"> You</w:t>
      </w:r>
      <w:r w:rsidR="00EA3FAB" w:rsidRPr="00781922">
        <w:rPr>
          <w:color w:val="000000"/>
        </w:rPr>
        <w:t xml:space="preserve">r team provides </w:t>
      </w:r>
      <w:r w:rsidR="00064B0C" w:rsidRPr="00781922">
        <w:rPr>
          <w:b/>
          <w:bCs/>
          <w:color w:val="000000"/>
        </w:rPr>
        <w:t xml:space="preserve">infrastructure </w:t>
      </w:r>
      <w:r w:rsidR="00EA3FAB" w:rsidRPr="00781922">
        <w:rPr>
          <w:b/>
          <w:bCs/>
          <w:color w:val="000000"/>
        </w:rPr>
        <w:t xml:space="preserve">services </w:t>
      </w:r>
      <w:r w:rsidR="00064B0C" w:rsidRPr="00781922">
        <w:rPr>
          <w:color w:val="000000"/>
        </w:rPr>
        <w:t xml:space="preserve">for </w:t>
      </w:r>
      <w:r w:rsidR="00EA3FAB" w:rsidRPr="00781922">
        <w:rPr>
          <w:color w:val="000000"/>
        </w:rPr>
        <w:t>ACME Corporation,</w:t>
      </w:r>
      <w:r w:rsidR="00915C8B" w:rsidRPr="00781922">
        <w:rPr>
          <w:rStyle w:val="FootnoteReference"/>
          <w:color w:val="000000"/>
        </w:rPr>
        <w:footnoteReference w:id="1"/>
      </w:r>
      <w:r w:rsidR="00EA3FAB" w:rsidRPr="00781922">
        <w:rPr>
          <w:color w:val="000000"/>
        </w:rPr>
        <w:t xml:space="preserve"> </w:t>
      </w:r>
      <w:r w:rsidR="00064B0C" w:rsidRPr="00781922">
        <w:rPr>
          <w:color w:val="000000"/>
        </w:rPr>
        <w:t xml:space="preserve">and </w:t>
      </w:r>
      <w:r w:rsidR="00EA3FAB" w:rsidRPr="00781922">
        <w:rPr>
          <w:color w:val="000000"/>
        </w:rPr>
        <w:t xml:space="preserve">you are </w:t>
      </w:r>
      <w:r w:rsidR="00064B0C" w:rsidRPr="00781922">
        <w:rPr>
          <w:color w:val="000000"/>
        </w:rPr>
        <w:t xml:space="preserve">being </w:t>
      </w:r>
      <w:r w:rsidR="00C91EDB" w:rsidRPr="00781922">
        <w:rPr>
          <w:color w:val="000000"/>
        </w:rPr>
        <w:t xml:space="preserve">asked </w:t>
      </w:r>
      <w:r w:rsidR="00064B0C" w:rsidRPr="00781922">
        <w:rPr>
          <w:color w:val="000000"/>
        </w:rPr>
        <w:t>to</w:t>
      </w:r>
      <w:r w:rsidR="00C91EDB" w:rsidRPr="00781922">
        <w:rPr>
          <w:color w:val="000000"/>
        </w:rPr>
        <w:t xml:space="preserve"> make it easy for the service teams to get started. These service teams say they want a catalogue of the available AI/ML models that they can integrate into their services, and they are interested in information such as the datasets used to train a model and the model’s performance on relevant benchmarks.</w:t>
      </w:r>
      <w:r w:rsidR="0097440F">
        <w:rPr>
          <w:color w:val="000000"/>
        </w:rPr>
        <w:t xml:space="preserve"> </w:t>
      </w:r>
      <w:r w:rsidR="00D63C21" w:rsidRPr="00D63C21">
        <w:rPr>
          <w:color w:val="000000"/>
        </w:rPr>
        <w:t>The team requires a machine learning model to be provided along with its dataset and codebase, packaged in an easy-to-use manner.</w:t>
      </w:r>
    </w:p>
    <w:p w14:paraId="30B35505" w14:textId="77777777" w:rsidR="00C91EDB" w:rsidRPr="00781922" w:rsidRDefault="00C91EDB" w:rsidP="00677216">
      <w:pPr>
        <w:pStyle w:val="NormalWeb"/>
        <w:spacing w:before="0" w:beforeAutospacing="0" w:after="0" w:afterAutospacing="0"/>
        <w:rPr>
          <w:color w:val="000000"/>
        </w:rPr>
      </w:pPr>
    </w:p>
    <w:p w14:paraId="7679596A" w14:textId="05154DED" w:rsidR="001A3659" w:rsidRPr="00781922" w:rsidRDefault="004056D6" w:rsidP="00677216">
      <w:pPr>
        <w:pStyle w:val="NormalWeb"/>
        <w:spacing w:before="0" w:beforeAutospacing="0" w:after="0" w:afterAutospacing="0"/>
        <w:rPr>
          <w:color w:val="000000"/>
        </w:rPr>
      </w:pPr>
      <w:r w:rsidRPr="70AB184A">
        <w:rPr>
          <w:color w:val="000000" w:themeColor="text1"/>
        </w:rPr>
        <w:t xml:space="preserve">You have been looking into </w:t>
      </w:r>
      <w:r w:rsidR="0038140C" w:rsidRPr="70AB184A">
        <w:rPr>
          <w:color w:val="000000" w:themeColor="text1"/>
        </w:rPr>
        <w:t>Hugging Face</w:t>
      </w:r>
      <w:r w:rsidRPr="70AB184A">
        <w:rPr>
          <w:color w:val="000000" w:themeColor="text1"/>
        </w:rPr>
        <w:t>, the</w:t>
      </w:r>
      <w:r w:rsidR="0038140C" w:rsidRPr="70AB184A">
        <w:rPr>
          <w:color w:val="000000" w:themeColor="text1"/>
        </w:rPr>
        <w:t xml:space="preserve"> model ecosystem for AI/ML</w:t>
      </w:r>
      <w:r w:rsidRPr="70AB184A">
        <w:rPr>
          <w:color w:val="000000" w:themeColor="text1"/>
        </w:rPr>
        <w:t xml:space="preserve">, and are excited to see so many </w:t>
      </w:r>
      <w:r w:rsidR="009D5A2E" w:rsidRPr="70AB184A">
        <w:rPr>
          <w:color w:val="000000" w:themeColor="text1"/>
        </w:rPr>
        <w:t>pre-trained models</w:t>
      </w:r>
      <w:r w:rsidRPr="70AB184A">
        <w:rPr>
          <w:color w:val="000000" w:themeColor="text1"/>
        </w:rPr>
        <w:t xml:space="preserve"> (over </w:t>
      </w:r>
      <w:r w:rsidR="009D5A2E" w:rsidRPr="70AB184A">
        <w:rPr>
          <w:color w:val="000000" w:themeColor="text1"/>
        </w:rPr>
        <w:t>1.5</w:t>
      </w:r>
      <w:r w:rsidRPr="70AB184A">
        <w:rPr>
          <w:color w:val="000000" w:themeColor="text1"/>
        </w:rPr>
        <w:t xml:space="preserve"> million!).</w:t>
      </w:r>
      <w:r w:rsidR="00C91EDB" w:rsidRPr="70AB184A">
        <w:rPr>
          <w:color w:val="000000" w:themeColor="text1"/>
        </w:rPr>
        <w:t xml:space="preserve"> </w:t>
      </w:r>
      <w:r w:rsidR="00F3350E" w:rsidRPr="70AB184A">
        <w:rPr>
          <w:color w:val="000000" w:themeColor="text1"/>
        </w:rPr>
        <w:t xml:space="preserve">Your team’s contact at ACME Corporation, </w:t>
      </w:r>
      <w:r w:rsidR="00410EAE" w:rsidRPr="70AB184A">
        <w:rPr>
          <w:color w:val="000000" w:themeColor="text1"/>
        </w:rPr>
        <w:t>Sarah, is</w:t>
      </w:r>
      <w:r w:rsidR="00630210" w:rsidRPr="70AB184A">
        <w:rPr>
          <w:color w:val="000000" w:themeColor="text1"/>
        </w:rPr>
        <w:t xml:space="preserve"> </w:t>
      </w:r>
      <w:r w:rsidR="00E75F82" w:rsidRPr="70AB184A">
        <w:rPr>
          <w:color w:val="000000" w:themeColor="text1"/>
        </w:rPr>
        <w:t>open to reus</w:t>
      </w:r>
      <w:r w:rsidR="00F739E0" w:rsidRPr="70AB184A">
        <w:rPr>
          <w:color w:val="000000" w:themeColor="text1"/>
        </w:rPr>
        <w:t xml:space="preserve">ing these </w:t>
      </w:r>
      <w:r w:rsidR="009D5A2E" w:rsidRPr="70AB184A">
        <w:rPr>
          <w:color w:val="000000" w:themeColor="text1"/>
        </w:rPr>
        <w:t>models</w:t>
      </w:r>
      <w:r w:rsidR="00E75F82" w:rsidRPr="70AB184A">
        <w:rPr>
          <w:color w:val="000000" w:themeColor="text1"/>
        </w:rPr>
        <w:t xml:space="preserve">, but she is concerned </w:t>
      </w:r>
      <w:r w:rsidR="00E05F2C" w:rsidRPr="70AB184A">
        <w:rPr>
          <w:color w:val="000000" w:themeColor="text1"/>
        </w:rPr>
        <w:t xml:space="preserve">about a few </w:t>
      </w:r>
      <w:r w:rsidR="70AB184A" w:rsidRPr="70AB184A">
        <w:rPr>
          <w:color w:val="000000" w:themeColor="text1"/>
        </w:rPr>
        <w:t>quality aspects:</w:t>
      </w:r>
    </w:p>
    <w:p w14:paraId="5B07091E" w14:textId="77777777" w:rsidR="00E05F2C" w:rsidRPr="00781922" w:rsidRDefault="00E05F2C" w:rsidP="00677216">
      <w:pPr>
        <w:pStyle w:val="NormalWeb"/>
        <w:spacing w:before="0" w:beforeAutospacing="0" w:after="0" w:afterAutospacing="0"/>
        <w:rPr>
          <w:color w:val="000000"/>
        </w:rPr>
      </w:pPr>
    </w:p>
    <w:p w14:paraId="223246C8" w14:textId="7D049942" w:rsidR="00A90F85" w:rsidRPr="00781922" w:rsidRDefault="00A90F85" w:rsidP="00E05F2C">
      <w:pPr>
        <w:pStyle w:val="xxmsonormal"/>
        <w:numPr>
          <w:ilvl w:val="0"/>
          <w:numId w:val="12"/>
        </w:numPr>
        <w:spacing w:before="0" w:beforeAutospacing="0" w:after="0" w:afterAutospacing="0"/>
        <w:textAlignment w:val="center"/>
        <w:rPr>
          <w:color w:val="000000"/>
        </w:rPr>
      </w:pPr>
      <w:r w:rsidRPr="00781922">
        <w:rPr>
          <w:color w:val="000000"/>
        </w:rPr>
        <w:t xml:space="preserve">She </w:t>
      </w:r>
      <w:r w:rsidR="00DF36C2" w:rsidRPr="00781922">
        <w:rPr>
          <w:color w:val="000000"/>
        </w:rPr>
        <w:t xml:space="preserve">knows open-source documentation can be </w:t>
      </w:r>
      <w:r w:rsidR="00C477F6" w:rsidRPr="00781922">
        <w:rPr>
          <w:color w:val="000000"/>
        </w:rPr>
        <w:t>sparse and</w:t>
      </w:r>
      <w:r w:rsidR="00DF36C2" w:rsidRPr="00781922">
        <w:rPr>
          <w:color w:val="000000"/>
        </w:rPr>
        <w:t xml:space="preserve"> </w:t>
      </w:r>
      <w:r w:rsidRPr="00781922">
        <w:rPr>
          <w:color w:val="000000"/>
        </w:rPr>
        <w:t>wants to make sure it is relatively easy for the</w:t>
      </w:r>
      <w:r w:rsidR="00FD083D" w:rsidRPr="00781922">
        <w:rPr>
          <w:color w:val="000000"/>
        </w:rPr>
        <w:t>ir</w:t>
      </w:r>
      <w:r w:rsidRPr="00781922">
        <w:rPr>
          <w:color w:val="000000"/>
        </w:rPr>
        <w:t xml:space="preserve"> engineers to </w:t>
      </w:r>
      <w:r w:rsidR="009D5A2E">
        <w:rPr>
          <w:color w:val="000000"/>
        </w:rPr>
        <w:t>re-use these models</w:t>
      </w:r>
      <w:r w:rsidRPr="00781922">
        <w:rPr>
          <w:color w:val="000000"/>
        </w:rPr>
        <w:t xml:space="preserve"> (“low ramp-up time”).</w:t>
      </w:r>
    </w:p>
    <w:p w14:paraId="4D7473D6" w14:textId="1C0A4FE9" w:rsidR="00E05F2C" w:rsidRPr="00781922" w:rsidRDefault="00E05F2C" w:rsidP="00E05F2C">
      <w:pPr>
        <w:pStyle w:val="xxmsonormal"/>
        <w:numPr>
          <w:ilvl w:val="0"/>
          <w:numId w:val="12"/>
        </w:numPr>
        <w:spacing w:before="0" w:beforeAutospacing="0" w:after="0" w:afterAutospacing="0"/>
        <w:textAlignment w:val="center"/>
        <w:rPr>
          <w:color w:val="000000"/>
        </w:rPr>
      </w:pPr>
      <w:r w:rsidRPr="00781922">
        <w:rPr>
          <w:color w:val="000000"/>
        </w:rPr>
        <w:t xml:space="preserve">She worries that open-source </w:t>
      </w:r>
      <w:r w:rsidR="009D5A2E">
        <w:rPr>
          <w:color w:val="000000"/>
        </w:rPr>
        <w:t>models</w:t>
      </w:r>
      <w:r w:rsidRPr="00781922">
        <w:rPr>
          <w:color w:val="000000"/>
        </w:rPr>
        <w:t xml:space="preserve"> might be held to a low standard of</w:t>
      </w:r>
      <w:r w:rsidR="009D5A2E">
        <w:rPr>
          <w:color w:val="000000"/>
        </w:rPr>
        <w:t xml:space="preserve"> quality</w:t>
      </w:r>
      <w:r w:rsidRPr="00781922">
        <w:rPr>
          <w:color w:val="000000"/>
        </w:rPr>
        <w:t>.</w:t>
      </w:r>
    </w:p>
    <w:p w14:paraId="215BFFFC" w14:textId="17D23C5F" w:rsidR="009D5A2E" w:rsidRDefault="009D5A2E" w:rsidP="00E05F2C">
      <w:pPr>
        <w:pStyle w:val="xxmsonormal"/>
        <w:numPr>
          <w:ilvl w:val="0"/>
          <w:numId w:val="12"/>
        </w:numPr>
        <w:spacing w:before="0" w:beforeAutospacing="0" w:after="0" w:afterAutospacing="0"/>
        <w:textAlignment w:val="center"/>
        <w:rPr>
          <w:color w:val="000000"/>
        </w:rPr>
      </w:pPr>
      <w:r w:rsidRPr="70AB184A">
        <w:rPr>
          <w:color w:val="000000" w:themeColor="text1"/>
        </w:rPr>
        <w:t xml:space="preserve">She is worried that open-source models might not </w:t>
      </w:r>
      <w:r w:rsidR="70AB184A" w:rsidRPr="70AB184A">
        <w:rPr>
          <w:color w:val="000000" w:themeColor="text1"/>
        </w:rPr>
        <w:t xml:space="preserve">document the </w:t>
      </w:r>
      <w:r w:rsidRPr="70AB184A">
        <w:rPr>
          <w:color w:val="000000" w:themeColor="text1"/>
        </w:rPr>
        <w:t>dataset</w:t>
      </w:r>
      <w:r w:rsidR="70AB184A" w:rsidRPr="70AB184A">
        <w:rPr>
          <w:color w:val="000000" w:themeColor="text1"/>
        </w:rPr>
        <w:t>(s)</w:t>
      </w:r>
      <w:r w:rsidRPr="70AB184A">
        <w:rPr>
          <w:color w:val="000000" w:themeColor="text1"/>
        </w:rPr>
        <w:t xml:space="preserve"> they have been trained </w:t>
      </w:r>
      <w:proofErr w:type="gramStart"/>
      <w:r w:rsidRPr="70AB184A">
        <w:rPr>
          <w:color w:val="000000" w:themeColor="text1"/>
        </w:rPr>
        <w:t>on</w:t>
      </w:r>
      <w:r w:rsidR="00F96471" w:rsidRPr="70AB184A">
        <w:rPr>
          <w:color w:val="000000" w:themeColor="text1"/>
        </w:rPr>
        <w:t>, and</w:t>
      </w:r>
      <w:proofErr w:type="gramEnd"/>
      <w:r w:rsidR="00F96471" w:rsidRPr="70AB184A">
        <w:rPr>
          <w:color w:val="000000" w:themeColor="text1"/>
        </w:rPr>
        <w:t xml:space="preserve"> might be lacking</w:t>
      </w:r>
      <w:r w:rsidRPr="70AB184A">
        <w:rPr>
          <w:color w:val="000000" w:themeColor="text1"/>
        </w:rPr>
        <w:t xml:space="preserve"> example scripts </w:t>
      </w:r>
      <w:r w:rsidR="00F96471" w:rsidRPr="70AB184A">
        <w:rPr>
          <w:color w:val="000000" w:themeColor="text1"/>
        </w:rPr>
        <w:t>demonstrating</w:t>
      </w:r>
      <w:r w:rsidRPr="70AB184A">
        <w:rPr>
          <w:color w:val="000000" w:themeColor="text1"/>
        </w:rPr>
        <w:t xml:space="preserve"> how to train/test the model.</w:t>
      </w:r>
    </w:p>
    <w:p w14:paraId="3DD976B6" w14:textId="52A865F3" w:rsidR="00E05F2C" w:rsidRPr="00781922" w:rsidRDefault="00E05F2C" w:rsidP="00E05F2C">
      <w:pPr>
        <w:pStyle w:val="xxmsonormal"/>
        <w:numPr>
          <w:ilvl w:val="0"/>
          <w:numId w:val="12"/>
        </w:numPr>
        <w:spacing w:before="0" w:beforeAutospacing="0" w:after="0" w:afterAutospacing="0"/>
        <w:textAlignment w:val="center"/>
        <w:rPr>
          <w:color w:val="000000"/>
        </w:rPr>
      </w:pPr>
      <w:r w:rsidRPr="00781922">
        <w:rPr>
          <w:color w:val="000000"/>
        </w:rPr>
        <w:t xml:space="preserve">She wants to make sure that maintainers will be responsive to fix any bugs that are blocking </w:t>
      </w:r>
      <w:r w:rsidR="00B176EF" w:rsidRPr="00781922">
        <w:rPr>
          <w:color w:val="000000"/>
        </w:rPr>
        <w:t>ACME’s</w:t>
      </w:r>
      <w:r w:rsidRPr="00781922">
        <w:rPr>
          <w:color w:val="000000"/>
        </w:rPr>
        <w:t xml:space="preserve"> team</w:t>
      </w:r>
      <w:r w:rsidR="00B176EF" w:rsidRPr="00781922">
        <w:rPr>
          <w:color w:val="000000"/>
        </w:rPr>
        <w:t>s</w:t>
      </w:r>
      <w:r w:rsidRPr="00781922">
        <w:rPr>
          <w:color w:val="000000"/>
        </w:rPr>
        <w:t>.</w:t>
      </w:r>
    </w:p>
    <w:p w14:paraId="48353FAA" w14:textId="695FE682" w:rsidR="00D51B89" w:rsidRPr="00781922" w:rsidRDefault="00D51B89" w:rsidP="00E05F2C">
      <w:pPr>
        <w:pStyle w:val="xxmsonormal"/>
        <w:numPr>
          <w:ilvl w:val="0"/>
          <w:numId w:val="12"/>
        </w:numPr>
        <w:spacing w:before="0" w:beforeAutospacing="0" w:after="0" w:afterAutospacing="0"/>
        <w:textAlignment w:val="center"/>
        <w:rPr>
          <w:color w:val="000000"/>
        </w:rPr>
      </w:pPr>
      <w:r w:rsidRPr="00781922">
        <w:rPr>
          <w:color w:val="000000"/>
        </w:rPr>
        <w:t xml:space="preserve">She said she might </w:t>
      </w:r>
      <w:r w:rsidR="00092587">
        <w:rPr>
          <w:color w:val="000000"/>
        </w:rPr>
        <w:t>provide further specifications and expectations later,</w:t>
      </w:r>
      <w:r w:rsidRPr="00781922">
        <w:rPr>
          <w:color w:val="000000"/>
        </w:rPr>
        <w:t xml:space="preserve"> so your design should be able to accommodate adding new </w:t>
      </w:r>
      <w:r w:rsidR="00E24856" w:rsidRPr="00781922">
        <w:rPr>
          <w:color w:val="000000"/>
        </w:rPr>
        <w:t>aspects.</w:t>
      </w:r>
    </w:p>
    <w:p w14:paraId="5079F30C" w14:textId="77777777" w:rsidR="00345401" w:rsidRPr="00781922" w:rsidRDefault="00345401" w:rsidP="00345401">
      <w:pPr>
        <w:pStyle w:val="xxmsonormal"/>
        <w:spacing w:before="0" w:beforeAutospacing="0" w:after="0" w:afterAutospacing="0"/>
        <w:textAlignment w:val="center"/>
        <w:rPr>
          <w:color w:val="000000"/>
        </w:rPr>
      </w:pPr>
    </w:p>
    <w:p w14:paraId="1E774A62" w14:textId="1E5A6F64" w:rsidR="00DF3766" w:rsidRPr="00781922" w:rsidRDefault="00345401" w:rsidP="00345401">
      <w:pPr>
        <w:pStyle w:val="xxmsonormal"/>
        <w:spacing w:before="0" w:beforeAutospacing="0" w:after="0" w:afterAutospacing="0"/>
        <w:textAlignment w:val="center"/>
        <w:rPr>
          <w:color w:val="000000"/>
        </w:rPr>
      </w:pPr>
      <w:r w:rsidRPr="00781922">
        <w:rPr>
          <w:color w:val="000000"/>
        </w:rPr>
        <w:t>In addition</w:t>
      </w:r>
      <w:r w:rsidR="00D20B5C" w:rsidRPr="00781922">
        <w:rPr>
          <w:color w:val="000000"/>
        </w:rPr>
        <w:t xml:space="preserve"> to Sarah’s concerns, </w:t>
      </w:r>
      <w:r w:rsidR="005B60B8" w:rsidRPr="00781922">
        <w:rPr>
          <w:color w:val="000000"/>
        </w:rPr>
        <w:t>ACME Corporation</w:t>
      </w:r>
      <w:r w:rsidRPr="00781922">
        <w:rPr>
          <w:color w:val="000000"/>
        </w:rPr>
        <w:t xml:space="preserve"> currently </w:t>
      </w:r>
      <w:r w:rsidR="00D20B5C" w:rsidRPr="00781922">
        <w:rPr>
          <w:color w:val="000000"/>
        </w:rPr>
        <w:t xml:space="preserve">offers its web service product directly via a REST API. However, </w:t>
      </w:r>
      <w:r w:rsidR="005B60B8" w:rsidRPr="00781922">
        <w:rPr>
          <w:color w:val="000000"/>
        </w:rPr>
        <w:t xml:space="preserve">she told you that </w:t>
      </w:r>
      <w:r w:rsidR="00D20B5C" w:rsidRPr="00781922">
        <w:rPr>
          <w:color w:val="000000"/>
        </w:rPr>
        <w:t xml:space="preserve">in </w:t>
      </w:r>
      <w:r w:rsidR="001B765D" w:rsidRPr="00781922">
        <w:rPr>
          <w:color w:val="000000"/>
        </w:rPr>
        <w:t>the three-year roadmap</w:t>
      </w:r>
      <w:r w:rsidR="00D20B5C" w:rsidRPr="00781922">
        <w:rPr>
          <w:color w:val="000000"/>
        </w:rPr>
        <w:t xml:space="preserve">, </w:t>
      </w:r>
      <w:r w:rsidR="005B60B8" w:rsidRPr="00781922">
        <w:rPr>
          <w:color w:val="000000"/>
        </w:rPr>
        <w:t xml:space="preserve">they are </w:t>
      </w:r>
      <w:r w:rsidR="0020399C" w:rsidRPr="00781922">
        <w:rPr>
          <w:color w:val="000000"/>
        </w:rPr>
        <w:t xml:space="preserve">exploring a licensed </w:t>
      </w:r>
      <w:r w:rsidR="00D20B5C" w:rsidRPr="00781922">
        <w:rPr>
          <w:color w:val="000000"/>
        </w:rPr>
        <w:t>version of the web service that its customers can deploy internally</w:t>
      </w:r>
      <w:r w:rsidR="003D699F" w:rsidRPr="00781922">
        <w:rPr>
          <w:color w:val="000000"/>
        </w:rPr>
        <w:t xml:space="preserve">: </w:t>
      </w:r>
      <w:r w:rsidR="0020399C" w:rsidRPr="00781922">
        <w:rPr>
          <w:b/>
          <w:bCs/>
          <w:color w:val="000000"/>
        </w:rPr>
        <w:t>self-hosted</w:t>
      </w:r>
      <w:r w:rsidR="003D699F" w:rsidRPr="00781922">
        <w:rPr>
          <w:b/>
          <w:bCs/>
          <w:color w:val="000000"/>
        </w:rPr>
        <w:t xml:space="preserve"> ACME</w:t>
      </w:r>
      <w:r w:rsidR="00EE2FB4" w:rsidRPr="00781922">
        <w:rPr>
          <w:color w:val="000000"/>
        </w:rPr>
        <w:t>.</w:t>
      </w:r>
      <w:r w:rsidR="00DF3766" w:rsidRPr="00781922">
        <w:rPr>
          <w:color w:val="000000"/>
        </w:rPr>
        <w:t xml:space="preserve"> Some considerations:</w:t>
      </w:r>
    </w:p>
    <w:p w14:paraId="5F765B64" w14:textId="40D4E35F" w:rsidR="00D61436" w:rsidRPr="00781922" w:rsidRDefault="009B7BD0" w:rsidP="005F0B91">
      <w:pPr>
        <w:pStyle w:val="xxmsonormal"/>
        <w:numPr>
          <w:ilvl w:val="0"/>
          <w:numId w:val="28"/>
        </w:numPr>
        <w:spacing w:before="0" w:beforeAutospacing="0" w:after="0" w:afterAutospacing="0"/>
        <w:textAlignment w:val="center"/>
        <w:rPr>
          <w:color w:val="000000"/>
        </w:rPr>
      </w:pPr>
      <w:r w:rsidRPr="00781922">
        <w:rPr>
          <w:color w:val="000000"/>
        </w:rPr>
        <w:t xml:space="preserve">In initial conversations, </w:t>
      </w:r>
      <w:r w:rsidR="00773747" w:rsidRPr="00781922">
        <w:rPr>
          <w:color w:val="000000"/>
        </w:rPr>
        <w:t>their</w:t>
      </w:r>
      <w:r w:rsidRPr="00781922">
        <w:rPr>
          <w:color w:val="000000"/>
        </w:rPr>
        <w:t xml:space="preserve"> prospective customers say that it will be important for </w:t>
      </w:r>
      <w:r w:rsidR="00794B38" w:rsidRPr="00781922">
        <w:rPr>
          <w:color w:val="000000"/>
        </w:rPr>
        <w:t xml:space="preserve">self-hosted ACME to be </w:t>
      </w:r>
      <w:r w:rsidR="003B4B50" w:rsidRPr="00781922">
        <w:rPr>
          <w:color w:val="000000"/>
        </w:rPr>
        <w:t>open source</w:t>
      </w:r>
      <w:r w:rsidR="00702A8C" w:rsidRPr="00781922">
        <w:rPr>
          <w:color w:val="000000"/>
        </w:rPr>
        <w:t xml:space="preserve"> </w:t>
      </w:r>
      <w:r w:rsidRPr="00781922">
        <w:rPr>
          <w:color w:val="000000"/>
        </w:rPr>
        <w:t xml:space="preserve">so that </w:t>
      </w:r>
      <w:r w:rsidR="00794B38" w:rsidRPr="00781922">
        <w:rPr>
          <w:color w:val="000000"/>
        </w:rPr>
        <w:t>they can tailor it to their needs</w:t>
      </w:r>
      <w:r w:rsidR="00702A8C" w:rsidRPr="00781922">
        <w:rPr>
          <w:color w:val="000000"/>
        </w:rPr>
        <w:t>.</w:t>
      </w:r>
    </w:p>
    <w:p w14:paraId="499C55BC" w14:textId="4628B5D4" w:rsidR="00D61436" w:rsidRPr="00781922" w:rsidRDefault="00773747" w:rsidP="005F0B91">
      <w:pPr>
        <w:pStyle w:val="xxmsonormal"/>
        <w:numPr>
          <w:ilvl w:val="0"/>
          <w:numId w:val="28"/>
        </w:numPr>
        <w:spacing w:before="0" w:beforeAutospacing="0" w:after="0" w:afterAutospacing="0"/>
        <w:textAlignment w:val="center"/>
        <w:rPr>
          <w:color w:val="000000"/>
        </w:rPr>
      </w:pPr>
      <w:commentRangeStart w:id="12"/>
      <w:r w:rsidRPr="70AB184A">
        <w:rPr>
          <w:color w:val="000000" w:themeColor="text1"/>
        </w:rPr>
        <w:t>ACME Corporation</w:t>
      </w:r>
      <w:r w:rsidR="00B479FC" w:rsidRPr="70AB184A">
        <w:rPr>
          <w:color w:val="000000" w:themeColor="text1"/>
        </w:rPr>
        <w:t xml:space="preserve"> uses </w:t>
      </w:r>
      <w:r w:rsidR="00E05F2C" w:rsidRPr="70AB184A">
        <w:rPr>
          <w:color w:val="000000" w:themeColor="text1"/>
        </w:rPr>
        <w:t>the GNU Lesser General Public License v2.1</w:t>
      </w:r>
      <w:r w:rsidR="00407018" w:rsidRPr="70AB184A">
        <w:rPr>
          <w:color w:val="000000" w:themeColor="text1"/>
        </w:rPr>
        <w:t xml:space="preserve"> for all open-source software.</w:t>
      </w:r>
      <w:commentRangeEnd w:id="12"/>
      <w:r>
        <w:rPr>
          <w:rStyle w:val="CommentReference"/>
        </w:rPr>
        <w:commentReference w:id="12"/>
      </w:r>
    </w:p>
    <w:p w14:paraId="22CBC822" w14:textId="6DA62F9D" w:rsidR="00AA3D20" w:rsidRPr="00B01118" w:rsidRDefault="00D61436" w:rsidP="008B0542">
      <w:pPr>
        <w:pStyle w:val="xxmsonormal"/>
        <w:numPr>
          <w:ilvl w:val="0"/>
          <w:numId w:val="28"/>
        </w:numPr>
        <w:spacing w:before="0" w:beforeAutospacing="0" w:after="0" w:afterAutospacing="0"/>
        <w:textAlignment w:val="center"/>
        <w:rPr>
          <w:color w:val="000000"/>
        </w:rPr>
      </w:pPr>
      <w:r w:rsidRPr="00B01118">
        <w:rPr>
          <w:color w:val="000000"/>
        </w:rPr>
        <w:t xml:space="preserve">Any </w:t>
      </w:r>
      <w:r w:rsidR="00B01118" w:rsidRPr="00B01118">
        <w:rPr>
          <w:color w:val="000000"/>
        </w:rPr>
        <w:t>models</w:t>
      </w:r>
      <w:r w:rsidRPr="00B01118">
        <w:rPr>
          <w:color w:val="000000"/>
        </w:rPr>
        <w:t xml:space="preserve"> that </w:t>
      </w:r>
      <w:r w:rsidR="00407018" w:rsidRPr="00B01118">
        <w:rPr>
          <w:color w:val="000000"/>
        </w:rPr>
        <w:t xml:space="preserve">ACME Corporation </w:t>
      </w:r>
      <w:r w:rsidRPr="00B01118">
        <w:rPr>
          <w:color w:val="000000"/>
        </w:rPr>
        <w:t>relies on could then be distributed as part of this product. Therefore, a</w:t>
      </w:r>
      <w:r w:rsidR="00E03AAF" w:rsidRPr="00B01118">
        <w:rPr>
          <w:color w:val="000000"/>
        </w:rPr>
        <w:t xml:space="preserve">ny open-source </w:t>
      </w:r>
      <w:r w:rsidR="00B01118" w:rsidRPr="00B01118">
        <w:rPr>
          <w:color w:val="000000"/>
        </w:rPr>
        <w:t>model’s</w:t>
      </w:r>
      <w:r w:rsidR="00E03AAF" w:rsidRPr="00B01118">
        <w:rPr>
          <w:color w:val="000000"/>
        </w:rPr>
        <w:t xml:space="preserve"> licenses </w:t>
      </w:r>
      <w:r w:rsidR="0049058D" w:rsidRPr="00B01118">
        <w:rPr>
          <w:color w:val="000000"/>
        </w:rPr>
        <w:t>that ACME Corporation’s service engineers use must</w:t>
      </w:r>
      <w:r w:rsidR="004C33B8" w:rsidRPr="00B01118">
        <w:rPr>
          <w:color w:val="000000"/>
        </w:rPr>
        <w:t xml:space="preserve"> </w:t>
      </w:r>
      <w:r w:rsidR="00E03AAF" w:rsidRPr="00B01118">
        <w:rPr>
          <w:color w:val="000000"/>
        </w:rPr>
        <w:t xml:space="preserve">be compatible with </w:t>
      </w:r>
      <w:r w:rsidR="004C33B8" w:rsidRPr="00B01118">
        <w:rPr>
          <w:color w:val="000000"/>
        </w:rPr>
        <w:t>the LGPLv2.1</w:t>
      </w:r>
      <w:r w:rsidR="00E03AAF" w:rsidRPr="00B01118">
        <w:rPr>
          <w:color w:val="000000"/>
        </w:rPr>
        <w:t xml:space="preserve"> license.</w:t>
      </w:r>
      <w:r w:rsidR="004D7688" w:rsidRPr="00B01118">
        <w:rPr>
          <w:color w:val="000000"/>
        </w:rPr>
        <w:t xml:space="preserve"> </w:t>
      </w:r>
      <w:r w:rsidR="004D7688" w:rsidRPr="00B01118">
        <w:rPr>
          <w:b/>
          <w:bCs/>
          <w:color w:val="000000"/>
        </w:rPr>
        <w:t>You may suppose that</w:t>
      </w:r>
      <w:r w:rsidR="004D7688" w:rsidRPr="00B01118">
        <w:rPr>
          <w:color w:val="000000"/>
        </w:rPr>
        <w:t xml:space="preserve"> the license description is given in the </w:t>
      </w:r>
      <w:r w:rsidR="00B01118" w:rsidRPr="00B01118">
        <w:rPr>
          <w:color w:val="000000"/>
        </w:rPr>
        <w:t xml:space="preserve">model </w:t>
      </w:r>
      <w:r w:rsidR="004D7688" w:rsidRPr="00B01118">
        <w:rPr>
          <w:color w:val="000000"/>
        </w:rPr>
        <w:t>README</w:t>
      </w:r>
      <w:r w:rsidR="00FC09C0" w:rsidRPr="00B01118">
        <w:rPr>
          <w:color w:val="000000"/>
        </w:rPr>
        <w:t xml:space="preserve">, </w:t>
      </w:r>
      <w:r w:rsidR="00262F5E" w:rsidRPr="00B01118">
        <w:rPr>
          <w:color w:val="000000"/>
        </w:rPr>
        <w:t xml:space="preserve">under a Markdown heading “License”, as in </w:t>
      </w:r>
      <w:r w:rsidR="00FC09C0" w:rsidRPr="00B01118">
        <w:rPr>
          <w:color w:val="000000"/>
        </w:rPr>
        <w:t xml:space="preserve">this example: </w:t>
      </w:r>
      <w:ins w:id="13" w:author="James C Davis" w:date="2025-08-24T16:39:00Z" w16du:dateUtc="2025-08-24T20:39:00Z">
        <w:r w:rsidR="006E2744">
          <w:rPr>
            <w:color w:val="000000"/>
          </w:rPr>
          <w:fldChar w:fldCharType="begin"/>
        </w:r>
        <w:r w:rsidR="006E2744">
          <w:rPr>
            <w:color w:val="000000"/>
          </w:rPr>
          <w:instrText>HYPERLINK "https://huggingface.co/google/gemma-3-270m/blob/main/README.md?code=true"</w:instrText>
        </w:r>
        <w:r w:rsidR="006E2744">
          <w:rPr>
            <w:color w:val="000000"/>
          </w:rPr>
        </w:r>
        <w:r w:rsidR="006E2744">
          <w:rPr>
            <w:color w:val="000000"/>
          </w:rPr>
          <w:fldChar w:fldCharType="separate"/>
        </w:r>
        <w:r w:rsidR="00B01118" w:rsidRPr="006E2744">
          <w:rPr>
            <w:rStyle w:val="Hyperlink"/>
          </w:rPr>
          <w:t>https://huggingface.co/google/gemma-3-270m/blob/main/README.md?code=true</w:t>
        </w:r>
        <w:r w:rsidR="006E2744">
          <w:rPr>
            <w:color w:val="000000"/>
          </w:rPr>
          <w:fldChar w:fldCharType="end"/>
        </w:r>
      </w:ins>
    </w:p>
    <w:p w14:paraId="66395631" w14:textId="573C43AC" w:rsidR="00677216" w:rsidRPr="00781922" w:rsidRDefault="00C24CB5" w:rsidP="00BF61C9">
      <w:pPr>
        <w:pStyle w:val="xxmsonormal"/>
        <w:spacing w:before="0" w:beforeAutospacing="0" w:after="0" w:afterAutospacing="0"/>
        <w:textAlignment w:val="center"/>
        <w:rPr>
          <w:color w:val="000000"/>
        </w:rPr>
      </w:pPr>
      <w:r w:rsidRPr="00781922">
        <w:rPr>
          <w:color w:val="000000"/>
        </w:rPr>
        <w:t>Sarah has asked your</w:t>
      </w:r>
      <w:r w:rsidR="005F1A4B" w:rsidRPr="00781922">
        <w:rPr>
          <w:color w:val="000000"/>
        </w:rPr>
        <w:t xml:space="preserve"> contracting</w:t>
      </w:r>
      <w:r w:rsidRPr="00781922">
        <w:rPr>
          <w:color w:val="000000"/>
        </w:rPr>
        <w:t xml:space="preserve"> team to prepare a tool to help the</w:t>
      </w:r>
      <w:r w:rsidR="003B12E9" w:rsidRPr="00781922">
        <w:rPr>
          <w:color w:val="000000"/>
        </w:rPr>
        <w:t xml:space="preserve"> ACME</w:t>
      </w:r>
      <w:r w:rsidRPr="00781922">
        <w:rPr>
          <w:color w:val="000000"/>
        </w:rPr>
        <w:t xml:space="preserve"> service engineering teams choose</w:t>
      </w:r>
      <w:r w:rsidR="00F22A4A">
        <w:rPr>
          <w:color w:val="000000"/>
        </w:rPr>
        <w:t xml:space="preserve"> pre-trained</w:t>
      </w:r>
      <w:r w:rsidRPr="00781922">
        <w:rPr>
          <w:color w:val="000000"/>
        </w:rPr>
        <w:t xml:space="preserve"> </w:t>
      </w:r>
      <w:r w:rsidR="00BF61C9" w:rsidRPr="00781922">
        <w:rPr>
          <w:color w:val="000000"/>
        </w:rPr>
        <w:t>mo</w:t>
      </w:r>
      <w:r w:rsidR="00F22A4A">
        <w:rPr>
          <w:color w:val="000000"/>
        </w:rPr>
        <w:t>del</w:t>
      </w:r>
      <w:r w:rsidR="00BF61C9" w:rsidRPr="00781922">
        <w:rPr>
          <w:color w:val="000000"/>
        </w:rPr>
        <w:t xml:space="preserve">s wisely. She </w:t>
      </w:r>
      <w:r w:rsidR="0047594D" w:rsidRPr="00781922">
        <w:rPr>
          <w:color w:val="000000"/>
        </w:rPr>
        <w:t>suggested that you start with a command-line interface</w:t>
      </w:r>
      <w:r w:rsidR="008F7424" w:rsidRPr="00781922">
        <w:rPr>
          <w:color w:val="000000"/>
        </w:rPr>
        <w:t xml:space="preserve"> (Project Phase 1), get feedback, and then move to a web service (Project Phase 2)</w:t>
      </w:r>
      <w:r w:rsidR="00240AB4" w:rsidRPr="00781922">
        <w:rPr>
          <w:color w:val="000000"/>
        </w:rPr>
        <w:t xml:space="preserve">. </w:t>
      </w:r>
      <w:r w:rsidR="00556FEE" w:rsidRPr="00781922">
        <w:rPr>
          <w:color w:val="000000"/>
        </w:rPr>
        <w:t xml:space="preserve">She says </w:t>
      </w:r>
      <w:r w:rsidR="00032384" w:rsidRPr="00781922">
        <w:rPr>
          <w:color w:val="000000"/>
        </w:rPr>
        <w:t>it</w:t>
      </w:r>
      <w:r w:rsidR="00556FEE" w:rsidRPr="00781922">
        <w:rPr>
          <w:color w:val="000000"/>
        </w:rPr>
        <w:t xml:space="preserve"> </w:t>
      </w:r>
      <w:r w:rsidR="00240AB4" w:rsidRPr="00781922">
        <w:rPr>
          <w:color w:val="000000"/>
        </w:rPr>
        <w:t xml:space="preserve">would be nice if your </w:t>
      </w:r>
      <w:r w:rsidR="001E043A" w:rsidRPr="00781922">
        <w:rPr>
          <w:color w:val="000000"/>
        </w:rPr>
        <w:t>tool is “not super slow</w:t>
      </w:r>
      <w:r w:rsidR="00593B7A" w:rsidRPr="00781922">
        <w:rPr>
          <w:color w:val="000000"/>
        </w:rPr>
        <w:t>” and</w:t>
      </w:r>
      <w:r w:rsidR="0091560A" w:rsidRPr="00781922">
        <w:rPr>
          <w:color w:val="000000"/>
        </w:rPr>
        <w:t xml:space="preserve"> would appreciate some performance measurements</w:t>
      </w:r>
      <w:r w:rsidR="00240AB4" w:rsidRPr="00781922">
        <w:rPr>
          <w:color w:val="000000"/>
        </w:rPr>
        <w:t>. In addition, she</w:t>
      </w:r>
      <w:r w:rsidR="008442CB" w:rsidRPr="00781922">
        <w:rPr>
          <w:color w:val="000000"/>
        </w:rPr>
        <w:t xml:space="preserve"> prepared an initial </w:t>
      </w:r>
      <w:r w:rsidR="00E722CD" w:rsidRPr="00781922">
        <w:rPr>
          <w:color w:val="000000"/>
        </w:rPr>
        <w:t>specification</w:t>
      </w:r>
      <w:r w:rsidR="001936CF" w:rsidRPr="00781922">
        <w:rPr>
          <w:color w:val="000000"/>
        </w:rPr>
        <w:t>.</w:t>
      </w:r>
      <w:r w:rsidR="00FC3960" w:rsidRPr="00781922">
        <w:rPr>
          <w:color w:val="000000"/>
        </w:rPr>
        <w:t xml:space="preserve"> See the following for details.</w:t>
      </w:r>
    </w:p>
    <w:p w14:paraId="47E57920" w14:textId="106DEF2D" w:rsidR="00E756AE" w:rsidRPr="00781922" w:rsidRDefault="00E756AE" w:rsidP="00E756AE">
      <w:pPr>
        <w:pStyle w:val="NormalWeb"/>
        <w:spacing w:before="0" w:beforeAutospacing="0" w:after="0" w:afterAutospacing="0"/>
        <w:rPr>
          <w:color w:val="000000"/>
          <w:sz w:val="28"/>
          <w:szCs w:val="28"/>
        </w:rPr>
      </w:pPr>
    </w:p>
    <w:p w14:paraId="690D067E" w14:textId="0E22EA2D" w:rsidR="004C71E9" w:rsidRPr="00781922" w:rsidRDefault="004C71E9" w:rsidP="004C71E9">
      <w:pPr>
        <w:pStyle w:val="Heading2"/>
        <w:rPr>
          <w:rFonts w:ascii="Times New Roman" w:hAnsi="Times New Roman" w:cs="Times New Roman"/>
        </w:rPr>
      </w:pPr>
      <w:r w:rsidRPr="00781922">
        <w:rPr>
          <w:rFonts w:ascii="Times New Roman" w:hAnsi="Times New Roman" w:cs="Times New Roman"/>
        </w:rPr>
        <w:t>Sarah’s initial project specification</w:t>
      </w:r>
    </w:p>
    <w:p w14:paraId="48CC21D9" w14:textId="27714CB0" w:rsidR="00E41311" w:rsidRPr="00781922" w:rsidRDefault="00B927F7" w:rsidP="00E756AE">
      <w:pPr>
        <w:pStyle w:val="Heading3"/>
        <w:rPr>
          <w:rFonts w:ascii="Times New Roman" w:hAnsi="Times New Roman" w:cs="Times New Roman"/>
          <w:color w:val="000000"/>
          <w:sz w:val="28"/>
          <w:szCs w:val="28"/>
        </w:rPr>
      </w:pPr>
      <w:r w:rsidRPr="00781922">
        <w:rPr>
          <w:rFonts w:ascii="Times New Roman" w:hAnsi="Times New Roman" w:cs="Times New Roman"/>
        </w:rPr>
        <w:t>System input</w:t>
      </w:r>
    </w:p>
    <w:p w14:paraId="65F127E7" w14:textId="03920B98" w:rsidR="000B1BBB" w:rsidRPr="00781922" w:rsidRDefault="00677216" w:rsidP="000B1BBB">
      <w:pPr>
        <w:pStyle w:val="ListParagraph"/>
        <w:numPr>
          <w:ilvl w:val="0"/>
          <w:numId w:val="26"/>
        </w:numPr>
        <w:rPr>
          <w:rFonts w:ascii="Times New Roman" w:hAnsi="Times New Roman" w:cs="Times New Roman"/>
        </w:rPr>
      </w:pPr>
      <w:r w:rsidRPr="00781922">
        <w:rPr>
          <w:rFonts w:ascii="Times New Roman" w:hAnsi="Times New Roman" w:cs="Times New Roman"/>
        </w:rPr>
        <w:t xml:space="preserve">Should support input from </w:t>
      </w:r>
      <w:r w:rsidR="00DF60C4" w:rsidRPr="00781922">
        <w:rPr>
          <w:rFonts w:ascii="Times New Roman" w:hAnsi="Times New Roman" w:cs="Times New Roman"/>
        </w:rPr>
        <w:t xml:space="preserve">command line arguments. </w:t>
      </w:r>
    </w:p>
    <w:p w14:paraId="43C7E0BC" w14:textId="77777777" w:rsidR="00A228B6" w:rsidRPr="00781922" w:rsidRDefault="00A228B6" w:rsidP="00A228B6">
      <w:pPr>
        <w:rPr>
          <w:rFonts w:ascii="Times New Roman" w:hAnsi="Times New Roman" w:cs="Times New Roman"/>
        </w:rPr>
      </w:pPr>
    </w:p>
    <w:p w14:paraId="2FC3B490" w14:textId="2C01EE5B" w:rsidR="003C28EA" w:rsidRPr="00781922" w:rsidRDefault="003C28EA" w:rsidP="003C28EA">
      <w:pPr>
        <w:pStyle w:val="Heading3"/>
        <w:rPr>
          <w:rFonts w:ascii="Times New Roman" w:hAnsi="Times New Roman" w:cs="Times New Roman"/>
        </w:rPr>
      </w:pPr>
      <w:r w:rsidRPr="00781922">
        <w:rPr>
          <w:rFonts w:ascii="Times New Roman" w:hAnsi="Times New Roman" w:cs="Times New Roman"/>
        </w:rPr>
        <w:t>System implementation</w:t>
      </w:r>
    </w:p>
    <w:p w14:paraId="4D9396DA" w14:textId="4D7EF2FC" w:rsidR="003C28EA" w:rsidRDefault="003C28EA" w:rsidP="003C28EA">
      <w:pPr>
        <w:pStyle w:val="ListParagraph"/>
        <w:numPr>
          <w:ilvl w:val="0"/>
          <w:numId w:val="26"/>
        </w:numPr>
        <w:rPr>
          <w:rFonts w:ascii="Times New Roman" w:hAnsi="Times New Roman" w:cs="Times New Roman"/>
        </w:rPr>
      </w:pPr>
      <w:r w:rsidRPr="00781922">
        <w:rPr>
          <w:rFonts w:ascii="Times New Roman" w:hAnsi="Times New Roman" w:cs="Times New Roman"/>
        </w:rPr>
        <w:t xml:space="preserve">Should be majority </w:t>
      </w:r>
      <w:r w:rsidR="00FB169B">
        <w:rPr>
          <w:rFonts w:ascii="Times New Roman" w:hAnsi="Times New Roman" w:cs="Times New Roman"/>
        </w:rPr>
        <w:t>Python</w:t>
      </w:r>
    </w:p>
    <w:p w14:paraId="211EB782" w14:textId="5CF864B1" w:rsidR="00660DF8" w:rsidRDefault="545CBF2A" w:rsidP="00342F2B">
      <w:pPr>
        <w:pStyle w:val="ListParagraph"/>
        <w:numPr>
          <w:ilvl w:val="1"/>
          <w:numId w:val="26"/>
        </w:numPr>
        <w:rPr>
          <w:rFonts w:ascii="Times New Roman" w:hAnsi="Times New Roman" w:cs="Times New Roman"/>
        </w:rPr>
      </w:pPr>
      <w:commentRangeStart w:id="14"/>
      <w:commentRangeStart w:id="15"/>
      <w:commentRangeStart w:id="16"/>
      <w:r w:rsidRPr="545CBF2A">
        <w:rPr>
          <w:rFonts w:ascii="Times New Roman" w:hAnsi="Times New Roman" w:cs="Times New Roman"/>
        </w:rPr>
        <w:t>All code must include clear and accurate type annotations to ensure strong typing, as required by Sarah.</w:t>
      </w:r>
      <w:commentRangeEnd w:id="14"/>
      <w:r w:rsidR="00660DF8">
        <w:rPr>
          <w:rStyle w:val="CommentReference"/>
        </w:rPr>
        <w:commentReference w:id="14"/>
      </w:r>
      <w:commentRangeEnd w:id="15"/>
      <w:r w:rsidR="00660DF8">
        <w:rPr>
          <w:rStyle w:val="CommentReference"/>
        </w:rPr>
        <w:commentReference w:id="15"/>
      </w:r>
      <w:commentRangeEnd w:id="16"/>
      <w:r w:rsidR="00660DF8">
        <w:rPr>
          <w:rStyle w:val="CommentReference"/>
        </w:rPr>
        <w:commentReference w:id="16"/>
      </w:r>
    </w:p>
    <w:p w14:paraId="022CD5B1" w14:textId="2DC00AFC" w:rsidR="0026215F" w:rsidRDefault="00984C20" w:rsidP="00342F2B">
      <w:pPr>
        <w:pStyle w:val="ListParagraph"/>
        <w:numPr>
          <w:ilvl w:val="1"/>
          <w:numId w:val="26"/>
        </w:numPr>
        <w:rPr>
          <w:rFonts w:ascii="Times New Roman" w:hAnsi="Times New Roman" w:cs="Times New Roman"/>
        </w:rPr>
      </w:pPr>
      <w:r>
        <w:rPr>
          <w:rFonts w:ascii="Times New Roman" w:hAnsi="Times New Roman" w:cs="Times New Roman"/>
        </w:rPr>
        <w:t>You can run these tools to ensure your codebase follows proper guidelines</w:t>
      </w:r>
    </w:p>
    <w:p w14:paraId="709EA70A" w14:textId="57624333" w:rsidR="00620796" w:rsidRPr="00620796" w:rsidRDefault="00620796" w:rsidP="007201A0">
      <w:pPr>
        <w:pStyle w:val="ListParagraph"/>
        <w:numPr>
          <w:ilvl w:val="2"/>
          <w:numId w:val="26"/>
        </w:numPr>
        <w:rPr>
          <w:rFonts w:ascii="Times New Roman" w:hAnsi="Times New Roman" w:cs="Times New Roman"/>
        </w:rPr>
      </w:pPr>
      <w:r w:rsidRPr="00620796">
        <w:rPr>
          <w:rFonts w:ascii="Times New Roman" w:hAnsi="Times New Roman" w:cs="Times New Roman"/>
        </w:rPr>
        <w:t xml:space="preserve">Flake8 – Linting &amp; style enforcement (PEP 8, code quality checks) </w:t>
      </w:r>
      <w:hyperlink r:id="rId41" w:history="1">
        <w:r w:rsidRPr="00620796">
          <w:rPr>
            <w:rStyle w:val="Hyperlink"/>
            <w:rFonts w:ascii="Times New Roman" w:hAnsi="Times New Roman" w:cs="Times New Roman"/>
          </w:rPr>
          <w:t>https://flake8.pycqa.org/</w:t>
        </w:r>
      </w:hyperlink>
    </w:p>
    <w:p w14:paraId="45F75C1A" w14:textId="0EE66225" w:rsidR="00620796" w:rsidRPr="00620796" w:rsidRDefault="00620796" w:rsidP="002E7A69">
      <w:pPr>
        <w:pStyle w:val="ListParagraph"/>
        <w:numPr>
          <w:ilvl w:val="2"/>
          <w:numId w:val="26"/>
        </w:numPr>
        <w:rPr>
          <w:rFonts w:ascii="Times New Roman" w:hAnsi="Times New Roman" w:cs="Times New Roman"/>
        </w:rPr>
      </w:pPr>
      <w:proofErr w:type="spellStart"/>
      <w:r w:rsidRPr="00620796">
        <w:rPr>
          <w:rFonts w:ascii="Times New Roman" w:hAnsi="Times New Roman" w:cs="Times New Roman"/>
        </w:rPr>
        <w:t>isort</w:t>
      </w:r>
      <w:proofErr w:type="spellEnd"/>
      <w:r w:rsidRPr="00620796">
        <w:rPr>
          <w:rFonts w:ascii="Times New Roman" w:hAnsi="Times New Roman" w:cs="Times New Roman"/>
        </w:rPr>
        <w:t xml:space="preserve"> – Automatically sorts and checks Python imports </w:t>
      </w:r>
      <w:hyperlink r:id="rId42" w:history="1">
        <w:r w:rsidRPr="00620796">
          <w:rPr>
            <w:rStyle w:val="Hyperlink"/>
            <w:rFonts w:ascii="Times New Roman" w:hAnsi="Times New Roman" w:cs="Times New Roman"/>
          </w:rPr>
          <w:t>https://pycqa.github.io/isort/</w:t>
        </w:r>
      </w:hyperlink>
    </w:p>
    <w:p w14:paraId="4EC6B33E" w14:textId="2EBCD525" w:rsidR="001561B7" w:rsidRDefault="00620796" w:rsidP="003B3399">
      <w:pPr>
        <w:pStyle w:val="ListParagraph"/>
        <w:numPr>
          <w:ilvl w:val="2"/>
          <w:numId w:val="26"/>
        </w:numPr>
        <w:rPr>
          <w:rFonts w:ascii="Times New Roman" w:hAnsi="Times New Roman" w:cs="Times New Roman"/>
        </w:rPr>
      </w:pPr>
      <w:proofErr w:type="spellStart"/>
      <w:r w:rsidRPr="001561B7">
        <w:rPr>
          <w:rFonts w:ascii="Times New Roman" w:hAnsi="Times New Roman" w:cs="Times New Roman"/>
        </w:rPr>
        <w:t>mypy</w:t>
      </w:r>
      <w:proofErr w:type="spellEnd"/>
      <w:r w:rsidRPr="001561B7">
        <w:rPr>
          <w:rFonts w:ascii="Times New Roman" w:hAnsi="Times New Roman" w:cs="Times New Roman"/>
        </w:rPr>
        <w:t xml:space="preserve"> – Static type checker for Python, enforces type annotations</w:t>
      </w:r>
      <w:r w:rsidR="001561B7" w:rsidRPr="001561B7">
        <w:rPr>
          <w:rFonts w:ascii="Times New Roman" w:hAnsi="Times New Roman" w:cs="Times New Roman"/>
        </w:rPr>
        <w:t xml:space="preserve"> </w:t>
      </w:r>
      <w:hyperlink r:id="rId43" w:history="1">
        <w:r w:rsidR="001561B7" w:rsidRPr="001561B7">
          <w:rPr>
            <w:rStyle w:val="Hyperlink"/>
            <w:rFonts w:ascii="Times New Roman" w:hAnsi="Times New Roman" w:cs="Times New Roman"/>
          </w:rPr>
          <w:t>https://mypy-lang.org/</w:t>
        </w:r>
      </w:hyperlink>
    </w:p>
    <w:p w14:paraId="31A79112" w14:textId="1960E296" w:rsidR="001561B7" w:rsidRPr="001561B7" w:rsidRDefault="001561B7" w:rsidP="001561B7">
      <w:pPr>
        <w:pStyle w:val="ListParagraph"/>
        <w:numPr>
          <w:ilvl w:val="1"/>
          <w:numId w:val="26"/>
        </w:numPr>
        <w:rPr>
          <w:rFonts w:ascii="Times New Roman" w:hAnsi="Times New Roman" w:cs="Times New Roman"/>
        </w:rPr>
      </w:pPr>
      <w:r>
        <w:rPr>
          <w:rFonts w:ascii="Times New Roman" w:hAnsi="Times New Roman" w:cs="Times New Roman"/>
        </w:rPr>
        <w:t>Further Reading for Python Typing:</w:t>
      </w:r>
    </w:p>
    <w:p w14:paraId="2D95A1DD" w14:textId="77777777" w:rsidR="00342F2B" w:rsidRDefault="00342F2B" w:rsidP="001561B7">
      <w:pPr>
        <w:pStyle w:val="ListParagraph"/>
        <w:numPr>
          <w:ilvl w:val="2"/>
          <w:numId w:val="26"/>
        </w:numPr>
        <w:rPr>
          <w:rFonts w:ascii="Times New Roman" w:hAnsi="Times New Roman" w:cs="Times New Roman"/>
        </w:rPr>
      </w:pPr>
      <w:r w:rsidRPr="00342F2B">
        <w:rPr>
          <w:rFonts w:ascii="Times New Roman" w:hAnsi="Times New Roman" w:cs="Times New Roman"/>
        </w:rPr>
        <w:t xml:space="preserve">Python Typing — Official Docs: </w:t>
      </w:r>
      <w:hyperlink r:id="rId44" w:history="1">
        <w:r w:rsidRPr="003606BD">
          <w:rPr>
            <w:rStyle w:val="Hyperlink"/>
            <w:rFonts w:ascii="Times New Roman" w:hAnsi="Times New Roman" w:cs="Times New Roman"/>
          </w:rPr>
          <w:t>https://docs.python.org/3/library/typing.html</w:t>
        </w:r>
      </w:hyperlink>
    </w:p>
    <w:p w14:paraId="3CE0D5DA" w14:textId="341BE7BA" w:rsidR="00342F2B" w:rsidRPr="00342F2B" w:rsidRDefault="00342F2B" w:rsidP="001561B7">
      <w:pPr>
        <w:pStyle w:val="ListParagraph"/>
        <w:numPr>
          <w:ilvl w:val="2"/>
          <w:numId w:val="26"/>
        </w:numPr>
        <w:rPr>
          <w:rFonts w:ascii="Times New Roman" w:hAnsi="Times New Roman" w:cs="Times New Roman"/>
        </w:rPr>
      </w:pPr>
      <w:r w:rsidRPr="00342F2B">
        <w:rPr>
          <w:rFonts w:ascii="Times New Roman" w:hAnsi="Times New Roman" w:cs="Times New Roman"/>
        </w:rPr>
        <w:t xml:space="preserve">PEP 484 – Type Hints: </w:t>
      </w:r>
      <w:hyperlink r:id="rId45" w:history="1">
        <w:r w:rsidRPr="00342F2B">
          <w:rPr>
            <w:rStyle w:val="Hyperlink"/>
            <w:rFonts w:ascii="Times New Roman" w:hAnsi="Times New Roman" w:cs="Times New Roman"/>
          </w:rPr>
          <w:t>https://peps.python.org/pep-0484/</w:t>
        </w:r>
      </w:hyperlink>
    </w:p>
    <w:p w14:paraId="3E1D69E5" w14:textId="0A6AC72A" w:rsidR="00342F2B" w:rsidRPr="00342F2B" w:rsidRDefault="00342F2B" w:rsidP="001561B7">
      <w:pPr>
        <w:pStyle w:val="ListParagraph"/>
        <w:numPr>
          <w:ilvl w:val="2"/>
          <w:numId w:val="26"/>
        </w:numPr>
        <w:rPr>
          <w:rFonts w:ascii="Times New Roman" w:hAnsi="Times New Roman" w:cs="Times New Roman"/>
        </w:rPr>
      </w:pPr>
      <w:r w:rsidRPr="00342F2B">
        <w:rPr>
          <w:rFonts w:ascii="Times New Roman" w:hAnsi="Times New Roman" w:cs="Times New Roman"/>
        </w:rPr>
        <w:t xml:space="preserve">PEP 561 – Distributing and Packaging Type Information: </w:t>
      </w:r>
      <w:hyperlink r:id="rId46" w:history="1">
        <w:r w:rsidRPr="00342F2B">
          <w:rPr>
            <w:rStyle w:val="Hyperlink"/>
            <w:rFonts w:ascii="Times New Roman" w:hAnsi="Times New Roman" w:cs="Times New Roman"/>
          </w:rPr>
          <w:t>https://peps.python.org/pep-0561/</w:t>
        </w:r>
      </w:hyperlink>
    </w:p>
    <w:p w14:paraId="033F559A" w14:textId="77777777" w:rsidR="003C28EA" w:rsidRPr="00781922" w:rsidRDefault="003C28EA" w:rsidP="00A228B6">
      <w:pPr>
        <w:rPr>
          <w:rFonts w:ascii="Times New Roman" w:hAnsi="Times New Roman" w:cs="Times New Roman"/>
        </w:rPr>
      </w:pPr>
    </w:p>
    <w:p w14:paraId="6D61C3B6" w14:textId="5775BAED" w:rsidR="009D6D0B" w:rsidRPr="00781922" w:rsidRDefault="009D6D0B" w:rsidP="00AA66F7">
      <w:pPr>
        <w:pStyle w:val="Heading3"/>
        <w:rPr>
          <w:rFonts w:ascii="Times New Roman" w:hAnsi="Times New Roman" w:cs="Times New Roman"/>
        </w:rPr>
      </w:pPr>
      <w:r w:rsidRPr="00781922">
        <w:rPr>
          <w:rFonts w:ascii="Times New Roman" w:hAnsi="Times New Roman" w:cs="Times New Roman"/>
        </w:rPr>
        <w:t>System output</w:t>
      </w:r>
    </w:p>
    <w:p w14:paraId="346F4DF1" w14:textId="08A24E83" w:rsidR="005E7B9F" w:rsidRDefault="005E7B9F" w:rsidP="00EA6010">
      <w:pPr>
        <w:pStyle w:val="ListParagraph"/>
        <w:numPr>
          <w:ilvl w:val="0"/>
          <w:numId w:val="25"/>
        </w:numPr>
        <w:rPr>
          <w:rFonts w:ascii="Times New Roman" w:hAnsi="Times New Roman" w:cs="Times New Roman"/>
        </w:rPr>
      </w:pPr>
      <w:r w:rsidRPr="00781922">
        <w:rPr>
          <w:rFonts w:ascii="Times New Roman" w:hAnsi="Times New Roman" w:cs="Times New Roman"/>
        </w:rPr>
        <w:t>Should print all output to stdout (though this output mode might change in the future</w:t>
      </w:r>
      <w:r w:rsidR="009772C4" w:rsidRPr="00781922">
        <w:rPr>
          <w:rFonts w:ascii="Times New Roman" w:hAnsi="Times New Roman" w:cs="Times New Roman"/>
        </w:rPr>
        <w:t>, so design accordingly</w:t>
      </w:r>
      <w:r w:rsidRPr="00781922">
        <w:rPr>
          <w:rFonts w:ascii="Times New Roman" w:hAnsi="Times New Roman" w:cs="Times New Roman"/>
        </w:rPr>
        <w:t>).</w:t>
      </w:r>
    </w:p>
    <w:p w14:paraId="157D1DD1" w14:textId="6DA8831B" w:rsidR="00E756AE" w:rsidRDefault="00B01118" w:rsidP="00EA6010">
      <w:pPr>
        <w:pStyle w:val="ListParagraph"/>
        <w:numPr>
          <w:ilvl w:val="0"/>
          <w:numId w:val="25"/>
        </w:numPr>
        <w:rPr>
          <w:rFonts w:ascii="Times New Roman" w:hAnsi="Times New Roman" w:cs="Times New Roman"/>
        </w:rPr>
      </w:pPr>
      <w:r>
        <w:rPr>
          <w:rFonts w:ascii="Times New Roman" w:hAnsi="Times New Roman" w:cs="Times New Roman"/>
        </w:rPr>
        <w:t>Each model should be accompanied by its overall score, as well as its sub-scores for “size”, “license”, “ramp up time”, “bus factor”, “available dataset and code score”, “data</w:t>
      </w:r>
      <w:r w:rsidR="001561B7">
        <w:rPr>
          <w:rFonts w:ascii="Times New Roman" w:hAnsi="Times New Roman" w:cs="Times New Roman"/>
        </w:rPr>
        <w:t>set</w:t>
      </w:r>
      <w:r>
        <w:rPr>
          <w:rFonts w:ascii="Times New Roman" w:hAnsi="Times New Roman" w:cs="Times New Roman"/>
        </w:rPr>
        <w:t xml:space="preserve"> quality”, “code quality”, “performance claims”</w:t>
      </w:r>
    </w:p>
    <w:p w14:paraId="4F2259E9" w14:textId="32ED886F" w:rsidR="00B01118" w:rsidRDefault="00B01118" w:rsidP="00EA6010">
      <w:pPr>
        <w:pStyle w:val="ListParagraph"/>
        <w:numPr>
          <w:ilvl w:val="0"/>
          <w:numId w:val="25"/>
        </w:numPr>
        <w:rPr>
          <w:rFonts w:ascii="Times New Roman" w:hAnsi="Times New Roman" w:cs="Times New Roman"/>
        </w:rPr>
      </w:pPr>
      <w:r>
        <w:rPr>
          <w:rFonts w:ascii="Times New Roman" w:hAnsi="Times New Roman" w:cs="Times New Roman"/>
        </w:rPr>
        <w:t xml:space="preserve">Each model can also have </w:t>
      </w:r>
      <w:r w:rsidR="002D06F2">
        <w:rPr>
          <w:rFonts w:ascii="Times New Roman" w:hAnsi="Times New Roman" w:cs="Times New Roman"/>
        </w:rPr>
        <w:t xml:space="preserve">a </w:t>
      </w:r>
      <w:r>
        <w:rPr>
          <w:rFonts w:ascii="Times New Roman" w:hAnsi="Times New Roman" w:cs="Times New Roman"/>
        </w:rPr>
        <w:t>linked database and code objects</w:t>
      </w:r>
      <w:r w:rsidR="002D06F2">
        <w:rPr>
          <w:rFonts w:ascii="Times New Roman" w:hAnsi="Times New Roman" w:cs="Times New Roman"/>
        </w:rPr>
        <w:t>.</w:t>
      </w:r>
    </w:p>
    <w:p w14:paraId="2455D0BF" w14:textId="77777777" w:rsidR="002D06F2" w:rsidRPr="00B01118" w:rsidRDefault="002D06F2" w:rsidP="002D06F2">
      <w:pPr>
        <w:pStyle w:val="ListParagraph"/>
        <w:rPr>
          <w:rFonts w:ascii="Times New Roman" w:hAnsi="Times New Roman" w:cs="Times New Roman"/>
        </w:rPr>
      </w:pPr>
    </w:p>
    <w:p w14:paraId="0FA154FB" w14:textId="6EA8C8C9" w:rsidR="009A7B82" w:rsidRPr="00781922" w:rsidRDefault="0045072F" w:rsidP="00781922">
      <w:pPr>
        <w:pStyle w:val="Heading3"/>
      </w:pPr>
      <w:r w:rsidRPr="00781922">
        <w:t>Sarah’s other r</w:t>
      </w:r>
      <w:r w:rsidR="00C8724F" w:rsidRPr="00781922">
        <w:t>equirements</w:t>
      </w:r>
      <w:r w:rsidR="00AE5E16" w:rsidRPr="00781922">
        <w:t xml:space="preserve"> </w:t>
      </w:r>
    </w:p>
    <w:p w14:paraId="0AB7E3E8" w14:textId="65A22772" w:rsidR="00EA1027" w:rsidRPr="00781922" w:rsidRDefault="00EA1027" w:rsidP="00EA1027">
      <w:pPr>
        <w:rPr>
          <w:rFonts w:ascii="Times New Roman" w:hAnsi="Times New Roman" w:cs="Times New Roman"/>
        </w:rPr>
      </w:pPr>
      <w:r w:rsidRPr="00781922">
        <w:rPr>
          <w:rFonts w:ascii="Times New Roman" w:hAnsi="Times New Roman" w:cs="Times New Roman"/>
        </w:rPr>
        <w:t xml:space="preserve">Sarah </w:t>
      </w:r>
      <w:r w:rsidR="0045072F" w:rsidRPr="00781922">
        <w:rPr>
          <w:rFonts w:ascii="Times New Roman" w:hAnsi="Times New Roman" w:cs="Times New Roman"/>
        </w:rPr>
        <w:t xml:space="preserve">wants to know </w:t>
      </w:r>
      <w:r w:rsidR="009B00CA" w:rsidRPr="00781922">
        <w:rPr>
          <w:rFonts w:ascii="Times New Roman" w:hAnsi="Times New Roman" w:cs="Times New Roman"/>
        </w:rPr>
        <w:t xml:space="preserve">how long it will take your system to respond. Please select and justify some representative input </w:t>
      </w:r>
      <w:r w:rsidR="00BB0370">
        <w:rPr>
          <w:rFonts w:ascii="Times New Roman" w:hAnsi="Times New Roman" w:cs="Times New Roman"/>
        </w:rPr>
        <w:t xml:space="preserve">(i.e. example models/datasets) </w:t>
      </w:r>
      <w:r w:rsidR="009B00CA" w:rsidRPr="00781922">
        <w:rPr>
          <w:rFonts w:ascii="Times New Roman" w:hAnsi="Times New Roman" w:cs="Times New Roman"/>
        </w:rPr>
        <w:t xml:space="preserve">to show the </w:t>
      </w:r>
      <w:r w:rsidR="00BB0370">
        <w:rPr>
          <w:rFonts w:ascii="Times New Roman" w:hAnsi="Times New Roman" w:cs="Times New Roman"/>
        </w:rPr>
        <w:t>latency</w:t>
      </w:r>
      <w:r w:rsidR="009B00CA" w:rsidRPr="00781922">
        <w:rPr>
          <w:rFonts w:ascii="Times New Roman" w:hAnsi="Times New Roman" w:cs="Times New Roman"/>
        </w:rPr>
        <w:t xml:space="preserve"> </w:t>
      </w:r>
      <w:r w:rsidR="00BB0370">
        <w:rPr>
          <w:rFonts w:ascii="Times New Roman" w:hAnsi="Times New Roman" w:cs="Times New Roman"/>
        </w:rPr>
        <w:t xml:space="preserve">of ingestions as models </w:t>
      </w:r>
      <w:r w:rsidR="009B00CA" w:rsidRPr="00781922">
        <w:rPr>
          <w:rFonts w:ascii="Times New Roman" w:hAnsi="Times New Roman" w:cs="Times New Roman"/>
        </w:rPr>
        <w:t>vary, e.g. in size.</w:t>
      </w:r>
    </w:p>
    <w:p w14:paraId="141609F2" w14:textId="77777777" w:rsidR="00B008FD" w:rsidRPr="00781922" w:rsidRDefault="00B008FD" w:rsidP="00EA1027">
      <w:pPr>
        <w:rPr>
          <w:rFonts w:ascii="Times New Roman" w:hAnsi="Times New Roman" w:cs="Times New Roman"/>
        </w:rPr>
      </w:pPr>
    </w:p>
    <w:p w14:paraId="041C7C00" w14:textId="6CCE52BD" w:rsidR="00B008FD" w:rsidRPr="00781922" w:rsidRDefault="006E6085" w:rsidP="00EA1027">
      <w:pPr>
        <w:rPr>
          <w:rFonts w:ascii="Times New Roman" w:hAnsi="Times New Roman" w:cs="Times New Roman"/>
        </w:rPr>
      </w:pPr>
      <w:r w:rsidRPr="00781922">
        <w:rPr>
          <w:rFonts w:ascii="Times New Roman" w:hAnsi="Times New Roman" w:cs="Times New Roman"/>
        </w:rPr>
        <w:t xml:space="preserve">For better latency, </w:t>
      </w:r>
      <w:r w:rsidR="00B008FD" w:rsidRPr="00781922">
        <w:rPr>
          <w:rFonts w:ascii="Times New Roman" w:hAnsi="Times New Roman" w:cs="Times New Roman"/>
        </w:rPr>
        <w:t xml:space="preserve">Sarah wants each metric to be calculated </w:t>
      </w:r>
      <w:r w:rsidRPr="00781922">
        <w:rPr>
          <w:rFonts w:ascii="Times New Roman" w:hAnsi="Times New Roman" w:cs="Times New Roman"/>
        </w:rPr>
        <w:t>in parallel, although she acknowledges that you may wish to consider the number of available cores when deciding on the level of parallelism.</w:t>
      </w:r>
      <w:r w:rsidR="00B008FD" w:rsidRPr="00781922">
        <w:rPr>
          <w:rFonts w:ascii="Times New Roman" w:hAnsi="Times New Roman" w:cs="Times New Roman"/>
        </w:rPr>
        <w:t xml:space="preserve"> </w:t>
      </w:r>
    </w:p>
    <w:p w14:paraId="55C32180" w14:textId="77777777" w:rsidR="00EA1027" w:rsidRPr="00781922" w:rsidRDefault="00EA1027" w:rsidP="00EA1027">
      <w:pPr>
        <w:rPr>
          <w:rFonts w:ascii="Times New Roman" w:hAnsi="Times New Roman" w:cs="Times New Roman"/>
        </w:rPr>
      </w:pPr>
    </w:p>
    <w:p w14:paraId="123D3FF3" w14:textId="57CD88B8" w:rsidR="000D54E8" w:rsidRPr="00781922" w:rsidRDefault="000D54E8" w:rsidP="000D54E8">
      <w:pPr>
        <w:pStyle w:val="Heading3"/>
        <w:rPr>
          <w:rFonts w:ascii="Times New Roman" w:hAnsi="Times New Roman" w:cs="Times New Roman"/>
          <w:color w:val="2F5496" w:themeColor="accent1" w:themeShade="BF"/>
        </w:rPr>
      </w:pPr>
      <w:r w:rsidRPr="00781922">
        <w:rPr>
          <w:rFonts w:ascii="Times New Roman" w:hAnsi="Times New Roman" w:cs="Times New Roman"/>
        </w:rPr>
        <w:t>Auto-grader API</w:t>
      </w:r>
      <w:r w:rsidR="00EA1027" w:rsidRPr="00781922">
        <w:rPr>
          <w:rFonts w:ascii="Times New Roman" w:hAnsi="Times New Roman" w:cs="Times New Roman"/>
        </w:rPr>
        <w:t xml:space="preserve"> (To make the course staff’s lives easier!)</w:t>
      </w:r>
    </w:p>
    <w:p w14:paraId="1941443E" w14:textId="495DC10C" w:rsidR="008B0263" w:rsidRPr="00781922" w:rsidRDefault="008B0263" w:rsidP="003628BC">
      <w:pPr>
        <w:rPr>
          <w:rFonts w:ascii="Times New Roman" w:hAnsi="Times New Roman" w:cs="Times New Roman"/>
        </w:rPr>
      </w:pPr>
      <w:r w:rsidRPr="00781922">
        <w:rPr>
          <w:rFonts w:ascii="Times New Roman" w:hAnsi="Times New Roman" w:cs="Times New Roman"/>
        </w:rPr>
        <w:t xml:space="preserve">We will auto-grade </w:t>
      </w:r>
      <w:r w:rsidR="70AB184A" w:rsidRPr="70AB184A">
        <w:rPr>
          <w:rFonts w:ascii="Times New Roman" w:hAnsi="Times New Roman" w:cs="Times New Roman"/>
        </w:rPr>
        <w:t>the I/O behaviors</w:t>
      </w:r>
      <w:r w:rsidRPr="00781922">
        <w:rPr>
          <w:rFonts w:ascii="Times New Roman" w:hAnsi="Times New Roman" w:cs="Times New Roman"/>
        </w:rPr>
        <w:t xml:space="preserve"> of the project. </w:t>
      </w:r>
      <w:r w:rsidR="00BF0D07" w:rsidRPr="00781922">
        <w:rPr>
          <w:rFonts w:ascii="Times New Roman" w:hAnsi="Times New Roman" w:cs="Times New Roman"/>
        </w:rPr>
        <w:t>To this end</w:t>
      </w:r>
      <w:r w:rsidRPr="00781922">
        <w:rPr>
          <w:rFonts w:ascii="Times New Roman" w:hAnsi="Times New Roman" w:cs="Times New Roman"/>
        </w:rPr>
        <w:t>:</w:t>
      </w:r>
    </w:p>
    <w:p w14:paraId="59A27977" w14:textId="4B1C1458" w:rsidR="008B0263" w:rsidRPr="00781922" w:rsidRDefault="008B0263" w:rsidP="00710F36">
      <w:pPr>
        <w:pStyle w:val="ListParagraph"/>
        <w:numPr>
          <w:ilvl w:val="0"/>
          <w:numId w:val="24"/>
        </w:numPr>
        <w:rPr>
          <w:rFonts w:ascii="Times New Roman" w:hAnsi="Times New Roman" w:cs="Times New Roman"/>
        </w:rPr>
      </w:pPr>
      <w:r w:rsidRPr="00781922">
        <w:rPr>
          <w:rFonts w:ascii="Times New Roman" w:hAnsi="Times New Roman" w:cs="Times New Roman"/>
        </w:rPr>
        <w:t>There should be an executable file in the root directory of your project</w:t>
      </w:r>
      <w:r w:rsidR="00F8373A" w:rsidRPr="00781922">
        <w:rPr>
          <w:rFonts w:ascii="Times New Roman" w:hAnsi="Times New Roman" w:cs="Times New Roman"/>
        </w:rPr>
        <w:t>. Th</w:t>
      </w:r>
      <w:r w:rsidR="00D3474F" w:rsidRPr="00781922">
        <w:rPr>
          <w:rFonts w:ascii="Times New Roman" w:hAnsi="Times New Roman" w:cs="Times New Roman"/>
        </w:rPr>
        <w:t>i</w:t>
      </w:r>
      <w:r w:rsidR="00F8373A" w:rsidRPr="00781922">
        <w:rPr>
          <w:rFonts w:ascii="Times New Roman" w:hAnsi="Times New Roman" w:cs="Times New Roman"/>
        </w:rPr>
        <w:t>s file should be</w:t>
      </w:r>
      <w:r w:rsidRPr="00781922">
        <w:rPr>
          <w:rFonts w:ascii="Times New Roman" w:hAnsi="Times New Roman" w:cs="Times New Roman"/>
        </w:rPr>
        <w:t xml:space="preserve"> </w:t>
      </w:r>
      <w:r w:rsidR="00D3474F" w:rsidRPr="00781922">
        <w:rPr>
          <w:rFonts w:ascii="Times New Roman" w:hAnsi="Times New Roman" w:cs="Times New Roman"/>
        </w:rPr>
        <w:t xml:space="preserve">named </w:t>
      </w:r>
      <w:r w:rsidRPr="00781922">
        <w:rPr>
          <w:rFonts w:ascii="Times New Roman" w:hAnsi="Times New Roman" w:cs="Times New Roman"/>
        </w:rPr>
        <w:t>"run"</w:t>
      </w:r>
      <w:r w:rsidR="00073510" w:rsidRPr="00781922">
        <w:rPr>
          <w:rFonts w:ascii="Times New Roman" w:hAnsi="Times New Roman" w:cs="Times New Roman"/>
        </w:rPr>
        <w:t>.</w:t>
      </w:r>
    </w:p>
    <w:p w14:paraId="0BB12248" w14:textId="5081E372" w:rsidR="00073510" w:rsidRPr="00781922" w:rsidRDefault="00073510" w:rsidP="00710F36">
      <w:pPr>
        <w:pStyle w:val="ListParagraph"/>
        <w:numPr>
          <w:ilvl w:val="1"/>
          <w:numId w:val="24"/>
        </w:numPr>
        <w:rPr>
          <w:rFonts w:ascii="Times New Roman" w:hAnsi="Times New Roman" w:cs="Times New Roman"/>
          <w:i/>
          <w:iCs/>
        </w:rPr>
      </w:pPr>
      <w:r w:rsidRPr="00781922">
        <w:rPr>
          <w:rFonts w:ascii="Times New Roman" w:hAnsi="Times New Roman" w:cs="Times New Roman"/>
          <w:i/>
          <w:iCs/>
        </w:rPr>
        <w:t xml:space="preserve">NB: </w:t>
      </w:r>
      <w:r w:rsidR="00E41D38" w:rsidRPr="00781922">
        <w:rPr>
          <w:rFonts w:ascii="Times New Roman" w:hAnsi="Times New Roman" w:cs="Times New Roman"/>
          <w:i/>
          <w:iCs/>
        </w:rPr>
        <w:t xml:space="preserve">When </w:t>
      </w:r>
      <w:r w:rsidR="00D17ED0">
        <w:rPr>
          <w:rFonts w:ascii="Times New Roman" w:hAnsi="Times New Roman" w:cs="Times New Roman"/>
          <w:i/>
          <w:iCs/>
        </w:rPr>
        <w:t>we</w:t>
      </w:r>
      <w:r w:rsidR="00D17ED0" w:rsidRPr="00781922">
        <w:rPr>
          <w:rFonts w:ascii="Times New Roman" w:hAnsi="Times New Roman" w:cs="Times New Roman"/>
          <w:i/>
          <w:iCs/>
        </w:rPr>
        <w:t xml:space="preserve"> </w:t>
      </w:r>
      <w:r w:rsidR="00E41D38" w:rsidRPr="00781922">
        <w:rPr>
          <w:rFonts w:ascii="Times New Roman" w:hAnsi="Times New Roman" w:cs="Times New Roman"/>
          <w:i/>
          <w:iCs/>
        </w:rPr>
        <w:t>say that t</w:t>
      </w:r>
      <w:r w:rsidRPr="00781922">
        <w:rPr>
          <w:rFonts w:ascii="Times New Roman" w:hAnsi="Times New Roman" w:cs="Times New Roman"/>
          <w:i/>
          <w:iCs/>
        </w:rPr>
        <w:t>his file should be executable</w:t>
      </w:r>
      <w:r w:rsidR="00E41D38" w:rsidRPr="00781922">
        <w:rPr>
          <w:rFonts w:ascii="Times New Roman" w:hAnsi="Times New Roman" w:cs="Times New Roman"/>
          <w:i/>
          <w:iCs/>
        </w:rPr>
        <w:t xml:space="preserve">, </w:t>
      </w:r>
      <w:r w:rsidRPr="00781922">
        <w:rPr>
          <w:rFonts w:ascii="Times New Roman" w:hAnsi="Times New Roman" w:cs="Times New Roman"/>
          <w:i/>
          <w:iCs/>
        </w:rPr>
        <w:t>that means its permissions are set to executable. That does not mean it must be a compiled program</w:t>
      </w:r>
      <w:r w:rsidR="00062260">
        <w:rPr>
          <w:rFonts w:ascii="Times New Roman" w:hAnsi="Times New Roman" w:cs="Times New Roman"/>
          <w:i/>
          <w:iCs/>
        </w:rPr>
        <w:t>, but</w:t>
      </w:r>
      <w:r w:rsidR="008C7A72" w:rsidRPr="00781922">
        <w:rPr>
          <w:rFonts w:ascii="Times New Roman" w:hAnsi="Times New Roman" w:cs="Times New Roman"/>
          <w:i/>
          <w:iCs/>
        </w:rPr>
        <w:t xml:space="preserve"> it could be. </w:t>
      </w:r>
      <w:r w:rsidR="00062260">
        <w:rPr>
          <w:rFonts w:ascii="Times New Roman" w:hAnsi="Times New Roman" w:cs="Times New Roman"/>
          <w:i/>
          <w:iCs/>
        </w:rPr>
        <w:t>Y</w:t>
      </w:r>
      <w:r w:rsidRPr="00781922">
        <w:rPr>
          <w:rFonts w:ascii="Times New Roman" w:hAnsi="Times New Roman" w:cs="Times New Roman"/>
          <w:i/>
          <w:iCs/>
        </w:rPr>
        <w:t xml:space="preserve">ou can write </w:t>
      </w:r>
      <w:r w:rsidR="00A64DF2">
        <w:rPr>
          <w:rFonts w:ascii="Times New Roman" w:hAnsi="Times New Roman" w:cs="Times New Roman"/>
          <w:i/>
          <w:iCs/>
        </w:rPr>
        <w:t>this executable file</w:t>
      </w:r>
      <w:r w:rsidR="00A64DF2" w:rsidRPr="00781922">
        <w:rPr>
          <w:rFonts w:ascii="Times New Roman" w:hAnsi="Times New Roman" w:cs="Times New Roman"/>
          <w:i/>
          <w:iCs/>
        </w:rPr>
        <w:t xml:space="preserve"> </w:t>
      </w:r>
      <w:r w:rsidRPr="00781922">
        <w:rPr>
          <w:rFonts w:ascii="Times New Roman" w:hAnsi="Times New Roman" w:cs="Times New Roman"/>
          <w:i/>
          <w:iCs/>
        </w:rPr>
        <w:t>in whatever programming language you want. Just run “</w:t>
      </w:r>
      <w:proofErr w:type="spellStart"/>
      <w:r w:rsidRPr="00781922">
        <w:rPr>
          <w:rFonts w:ascii="Times New Roman" w:hAnsi="Times New Roman" w:cs="Times New Roman"/>
          <w:i/>
          <w:iCs/>
        </w:rPr>
        <w:t>chmod</w:t>
      </w:r>
      <w:proofErr w:type="spellEnd"/>
      <w:r w:rsidRPr="00781922">
        <w:rPr>
          <w:rFonts w:ascii="Times New Roman" w:hAnsi="Times New Roman" w:cs="Times New Roman"/>
          <w:i/>
          <w:iCs/>
        </w:rPr>
        <w:t xml:space="preserve"> +x run” on it to </w:t>
      </w:r>
      <w:r w:rsidR="009205BB" w:rsidRPr="00781922">
        <w:rPr>
          <w:rFonts w:ascii="Times New Roman" w:hAnsi="Times New Roman" w:cs="Times New Roman"/>
          <w:i/>
          <w:iCs/>
        </w:rPr>
        <w:t xml:space="preserve">set its permissions to </w:t>
      </w:r>
      <w:r w:rsidRPr="00781922">
        <w:rPr>
          <w:rFonts w:ascii="Times New Roman" w:hAnsi="Times New Roman" w:cs="Times New Roman"/>
          <w:i/>
          <w:iCs/>
        </w:rPr>
        <w:t>executable.</w:t>
      </w:r>
    </w:p>
    <w:p w14:paraId="04F83A0D" w14:textId="48235988" w:rsidR="008B0263" w:rsidRPr="00781922" w:rsidRDefault="006913C3" w:rsidP="00710F36">
      <w:pPr>
        <w:pStyle w:val="ListParagraph"/>
        <w:numPr>
          <w:ilvl w:val="0"/>
          <w:numId w:val="24"/>
        </w:numPr>
        <w:rPr>
          <w:rFonts w:ascii="Times New Roman" w:hAnsi="Times New Roman" w:cs="Times New Roman"/>
        </w:rPr>
      </w:pPr>
      <w:r>
        <w:rPr>
          <w:rFonts w:ascii="Times New Roman" w:hAnsi="Times New Roman" w:cs="Times New Roman"/>
        </w:rPr>
        <w:t>To facilitate auto-grading, t</w:t>
      </w:r>
      <w:r w:rsidR="00AA7B90" w:rsidRPr="00781922">
        <w:rPr>
          <w:rFonts w:ascii="Times New Roman" w:hAnsi="Times New Roman" w:cs="Times New Roman"/>
        </w:rPr>
        <w:t>h</w:t>
      </w:r>
      <w:r>
        <w:rPr>
          <w:rFonts w:ascii="Times New Roman" w:hAnsi="Times New Roman" w:cs="Times New Roman"/>
        </w:rPr>
        <w:t>is</w:t>
      </w:r>
      <w:r w:rsidR="00AA7B90" w:rsidRPr="00781922">
        <w:rPr>
          <w:rFonts w:ascii="Times New Roman" w:hAnsi="Times New Roman" w:cs="Times New Roman"/>
        </w:rPr>
        <w:t xml:space="preserve"> file </w:t>
      </w:r>
      <w:r w:rsidR="002D5BA9">
        <w:rPr>
          <w:rFonts w:ascii="Times New Roman" w:hAnsi="Times New Roman" w:cs="Times New Roman"/>
        </w:rPr>
        <w:t xml:space="preserve">called </w:t>
      </w:r>
      <w:r w:rsidR="00AA7B90" w:rsidRPr="00781922">
        <w:rPr>
          <w:rFonts w:ascii="Times New Roman" w:hAnsi="Times New Roman" w:cs="Times New Roman"/>
        </w:rPr>
        <w:t xml:space="preserve">“run” </w:t>
      </w:r>
      <w:r w:rsidR="008B0263" w:rsidRPr="00781922">
        <w:rPr>
          <w:rFonts w:ascii="Times New Roman" w:hAnsi="Times New Roman" w:cs="Times New Roman"/>
        </w:rPr>
        <w:t>should have the following CLI when executed on a Linux machine</w:t>
      </w:r>
      <w:r>
        <w:rPr>
          <w:rFonts w:ascii="Times New Roman" w:hAnsi="Times New Roman" w:cs="Times New Roman"/>
        </w:rPr>
        <w:t>:</w:t>
      </w:r>
    </w:p>
    <w:p w14:paraId="0288FE83" w14:textId="77777777" w:rsidR="00E016B9" w:rsidRPr="00781922" w:rsidRDefault="008B0263" w:rsidP="00F90794">
      <w:pPr>
        <w:pStyle w:val="ListParagraph"/>
        <w:numPr>
          <w:ilvl w:val="1"/>
          <w:numId w:val="24"/>
        </w:numPr>
        <w:rPr>
          <w:rFonts w:ascii="Times New Roman" w:hAnsi="Times New Roman" w:cs="Times New Roman"/>
        </w:rPr>
      </w:pPr>
      <w:r w:rsidRPr="00781922">
        <w:rPr>
          <w:rFonts w:ascii="Times New Roman" w:hAnsi="Times New Roman" w:cs="Times New Roman"/>
        </w:rPr>
        <w:t>“./run install</w:t>
      </w:r>
      <w:r w:rsidR="00E016B9" w:rsidRPr="00781922">
        <w:rPr>
          <w:rFonts w:ascii="Times New Roman" w:hAnsi="Times New Roman" w:cs="Times New Roman"/>
        </w:rPr>
        <w:t>”</w:t>
      </w:r>
    </w:p>
    <w:p w14:paraId="0C112524" w14:textId="2810DD4A" w:rsidR="00E016B9" w:rsidRPr="00781922" w:rsidRDefault="00E016B9" w:rsidP="00F90794">
      <w:pPr>
        <w:pStyle w:val="ListParagraph"/>
        <w:numPr>
          <w:ilvl w:val="2"/>
          <w:numId w:val="24"/>
        </w:numPr>
        <w:rPr>
          <w:rFonts w:ascii="Times New Roman" w:hAnsi="Times New Roman" w:cs="Times New Roman"/>
        </w:rPr>
      </w:pPr>
      <w:r w:rsidRPr="00781922">
        <w:rPr>
          <w:rFonts w:ascii="Times New Roman" w:hAnsi="Times New Roman" w:cs="Times New Roman"/>
        </w:rPr>
        <w:t>I</w:t>
      </w:r>
      <w:r w:rsidR="008B0263" w:rsidRPr="00781922">
        <w:rPr>
          <w:rFonts w:ascii="Times New Roman" w:hAnsi="Times New Roman" w:cs="Times New Roman"/>
        </w:rPr>
        <w:t xml:space="preserve">nstalls any dependencies </w:t>
      </w:r>
      <w:r w:rsidRPr="00781922">
        <w:rPr>
          <w:rFonts w:ascii="Times New Roman" w:hAnsi="Times New Roman" w:cs="Times New Roman"/>
        </w:rPr>
        <w:t xml:space="preserve">in userland (e.g. </w:t>
      </w:r>
      <w:r w:rsidRPr="00781922">
        <w:rPr>
          <w:rFonts w:ascii="Times New Roman" w:hAnsi="Times New Roman" w:cs="Times New Roman"/>
          <w:i/>
          <w:iCs/>
        </w:rPr>
        <w:t xml:space="preserve">pip install </w:t>
      </w:r>
      <w:r w:rsidR="00200CC5" w:rsidRPr="00781922">
        <w:rPr>
          <w:rFonts w:ascii="Times New Roman" w:hAnsi="Times New Roman" w:cs="Times New Roman"/>
          <w:i/>
          <w:iCs/>
        </w:rPr>
        <w:t>--</w:t>
      </w:r>
      <w:r w:rsidRPr="00781922">
        <w:rPr>
          <w:rFonts w:ascii="Times New Roman" w:hAnsi="Times New Roman" w:cs="Times New Roman"/>
          <w:i/>
          <w:iCs/>
        </w:rPr>
        <w:t>user</w:t>
      </w:r>
      <w:r w:rsidRPr="00781922">
        <w:rPr>
          <w:rFonts w:ascii="Times New Roman" w:hAnsi="Times New Roman" w:cs="Times New Roman"/>
        </w:rPr>
        <w:t>)</w:t>
      </w:r>
      <w:r w:rsidR="005D41F2" w:rsidRPr="00781922">
        <w:rPr>
          <w:rFonts w:ascii="Times New Roman" w:hAnsi="Times New Roman" w:cs="Times New Roman"/>
        </w:rPr>
        <w:t>.</w:t>
      </w:r>
    </w:p>
    <w:p w14:paraId="7AAB8651" w14:textId="77777777" w:rsidR="00306C94" w:rsidRPr="00781922" w:rsidRDefault="00306C94" w:rsidP="00306C94">
      <w:pPr>
        <w:pStyle w:val="ListParagraph"/>
        <w:numPr>
          <w:ilvl w:val="2"/>
          <w:numId w:val="24"/>
        </w:numPr>
        <w:rPr>
          <w:rFonts w:ascii="Times New Roman" w:hAnsi="Times New Roman" w:cs="Times New Roman"/>
        </w:rPr>
      </w:pPr>
      <w:r w:rsidRPr="00781922">
        <w:rPr>
          <w:rFonts w:ascii="Times New Roman" w:hAnsi="Times New Roman" w:cs="Times New Roman"/>
        </w:rPr>
        <w:t>Should exit 0 on success, non-zero on failure</w:t>
      </w:r>
    </w:p>
    <w:p w14:paraId="61C37B44" w14:textId="6ADA8971" w:rsidR="007C7767" w:rsidRDefault="008B0263" w:rsidP="00F90794">
      <w:pPr>
        <w:pStyle w:val="ListParagraph"/>
        <w:numPr>
          <w:ilvl w:val="1"/>
          <w:numId w:val="24"/>
        </w:numPr>
        <w:rPr>
          <w:rFonts w:ascii="Times New Roman" w:hAnsi="Times New Roman" w:cs="Times New Roman"/>
        </w:rPr>
      </w:pPr>
      <w:r w:rsidRPr="00781922">
        <w:rPr>
          <w:rFonts w:ascii="Times New Roman" w:hAnsi="Times New Roman" w:cs="Times New Roman"/>
        </w:rPr>
        <w:t xml:space="preserve">"./run URL_FILE", where URL_FILE </w:t>
      </w:r>
      <w:r w:rsidR="00D65C81" w:rsidRPr="00781922">
        <w:rPr>
          <w:rFonts w:ascii="Times New Roman" w:hAnsi="Times New Roman" w:cs="Times New Roman"/>
        </w:rPr>
        <w:t xml:space="preserve">is the absolute location of a file consisting </w:t>
      </w:r>
      <w:r w:rsidRPr="00781922">
        <w:rPr>
          <w:rFonts w:ascii="Times New Roman" w:hAnsi="Times New Roman" w:cs="Times New Roman"/>
        </w:rPr>
        <w:t>of an ASCII-encoded newline-delimited set of URLs</w:t>
      </w:r>
      <w:r w:rsidR="007C7767" w:rsidRPr="00781922">
        <w:rPr>
          <w:rFonts w:ascii="Times New Roman" w:hAnsi="Times New Roman" w:cs="Times New Roman"/>
        </w:rPr>
        <w:t>.</w:t>
      </w:r>
    </w:p>
    <w:p w14:paraId="411C368D" w14:textId="74BB0F73" w:rsidR="002D06F2" w:rsidRDefault="002D06F2" w:rsidP="0001676E">
      <w:pPr>
        <w:pStyle w:val="ListParagraph"/>
        <w:numPr>
          <w:ilvl w:val="2"/>
          <w:numId w:val="24"/>
        </w:numPr>
        <w:ind w:left="1980" w:hanging="180"/>
        <w:rPr>
          <w:rFonts w:ascii="Times New Roman" w:hAnsi="Times New Roman" w:cs="Times New Roman"/>
        </w:rPr>
      </w:pPr>
      <w:r>
        <w:rPr>
          <w:rFonts w:ascii="Times New Roman" w:hAnsi="Times New Roman" w:cs="Times New Roman"/>
        </w:rPr>
        <w:t>These URLs may be of the following three categories:</w:t>
      </w:r>
    </w:p>
    <w:p w14:paraId="57EACD17" w14:textId="7CBE928F" w:rsidR="00554DF7" w:rsidRPr="0001676E" w:rsidRDefault="002D06F2" w:rsidP="0001676E">
      <w:pPr>
        <w:pStyle w:val="ListParagraph"/>
        <w:numPr>
          <w:ilvl w:val="3"/>
          <w:numId w:val="24"/>
        </w:numPr>
        <w:ind w:left="2160" w:hanging="180"/>
        <w:rPr>
          <w:rFonts w:ascii="Times New Roman" w:hAnsi="Times New Roman" w:cs="Times New Roman"/>
          <w:sz w:val="20"/>
          <w:szCs w:val="20"/>
        </w:rPr>
      </w:pPr>
      <w:r w:rsidRPr="0001676E">
        <w:rPr>
          <w:rFonts w:ascii="Times New Roman" w:hAnsi="Times New Roman" w:cs="Times New Roman"/>
          <w:sz w:val="20"/>
          <w:szCs w:val="20"/>
        </w:rPr>
        <w:t xml:space="preserve">Model URL </w:t>
      </w:r>
      <w:r w:rsidR="00BB0370">
        <w:rPr>
          <w:rFonts w:ascii="Times New Roman" w:hAnsi="Times New Roman" w:cs="Times New Roman"/>
          <w:sz w:val="20"/>
          <w:szCs w:val="20"/>
        </w:rPr>
        <w:t xml:space="preserve">(e.g. </w:t>
      </w:r>
      <w:hyperlink r:id="rId47" w:history="1">
        <w:r w:rsidR="00BB0370" w:rsidRPr="003606BD">
          <w:rPr>
            <w:rStyle w:val="Hyperlink"/>
            <w:rFonts w:ascii="Times New Roman" w:hAnsi="Times New Roman" w:cs="Times New Roman"/>
            <w:sz w:val="20"/>
            <w:szCs w:val="20"/>
          </w:rPr>
          <w:t>https://huggingface.co/google/gemma-3-270m/tree/main</w:t>
        </w:r>
      </w:hyperlink>
      <w:r w:rsidR="00BB0370">
        <w:rPr>
          <w:rFonts w:ascii="Times New Roman" w:hAnsi="Times New Roman" w:cs="Times New Roman"/>
          <w:sz w:val="20"/>
          <w:szCs w:val="20"/>
        </w:rPr>
        <w:t>)</w:t>
      </w:r>
    </w:p>
    <w:p w14:paraId="3F9C71A0" w14:textId="357A799D" w:rsidR="00554DF7" w:rsidRPr="00BB0370" w:rsidRDefault="002D06F2" w:rsidP="008B0542">
      <w:pPr>
        <w:pStyle w:val="ListParagraph"/>
        <w:numPr>
          <w:ilvl w:val="3"/>
          <w:numId w:val="24"/>
        </w:numPr>
        <w:ind w:left="2160" w:hanging="180"/>
        <w:rPr>
          <w:rFonts w:ascii="Times New Roman" w:hAnsi="Times New Roman" w:cs="Times New Roman"/>
          <w:sz w:val="20"/>
          <w:szCs w:val="20"/>
        </w:rPr>
      </w:pPr>
      <w:r w:rsidRPr="00BB0370">
        <w:rPr>
          <w:rFonts w:ascii="Times New Roman" w:hAnsi="Times New Roman" w:cs="Times New Roman"/>
          <w:sz w:val="20"/>
          <w:szCs w:val="20"/>
        </w:rPr>
        <w:t xml:space="preserve">Dataset URL: </w:t>
      </w:r>
      <w:r w:rsidR="00BB0370" w:rsidRPr="00BB0370">
        <w:rPr>
          <w:rFonts w:ascii="Times New Roman" w:hAnsi="Times New Roman" w:cs="Times New Roman"/>
          <w:sz w:val="20"/>
          <w:szCs w:val="20"/>
        </w:rPr>
        <w:t>(e.g.</w:t>
      </w:r>
      <w:r w:rsidR="00BB0370" w:rsidRPr="00BB0370">
        <w:t xml:space="preserve"> </w:t>
      </w:r>
      <w:hyperlink r:id="rId48" w:history="1">
        <w:r w:rsidR="00BB0370" w:rsidRPr="00BB0370">
          <w:rPr>
            <w:rStyle w:val="Hyperlink"/>
            <w:rFonts w:ascii="Times New Roman" w:hAnsi="Times New Roman" w:cs="Times New Roman"/>
            <w:sz w:val="20"/>
            <w:szCs w:val="20"/>
          </w:rPr>
          <w:t>https://huggingface.co/datasets/xlangai/AgentNet</w:t>
        </w:r>
      </w:hyperlink>
      <w:r w:rsidR="00BB0370" w:rsidRPr="00BB0370">
        <w:rPr>
          <w:rFonts w:ascii="Times New Roman" w:hAnsi="Times New Roman" w:cs="Times New Roman"/>
          <w:sz w:val="20"/>
          <w:szCs w:val="20"/>
        </w:rPr>
        <w:t>)</w:t>
      </w:r>
    </w:p>
    <w:p w14:paraId="21DD746C" w14:textId="0E555B47" w:rsidR="002D06F2" w:rsidRPr="0001676E" w:rsidRDefault="002D06F2" w:rsidP="0001676E">
      <w:pPr>
        <w:pStyle w:val="ListParagraph"/>
        <w:numPr>
          <w:ilvl w:val="3"/>
          <w:numId w:val="24"/>
        </w:numPr>
        <w:ind w:left="2160" w:hanging="180"/>
        <w:rPr>
          <w:rFonts w:ascii="Times New Roman" w:hAnsi="Times New Roman" w:cs="Times New Roman"/>
          <w:sz w:val="20"/>
          <w:szCs w:val="20"/>
        </w:rPr>
      </w:pPr>
      <w:r w:rsidRPr="0001676E">
        <w:rPr>
          <w:rFonts w:ascii="Times New Roman" w:hAnsi="Times New Roman" w:cs="Times New Roman"/>
          <w:sz w:val="20"/>
          <w:szCs w:val="20"/>
        </w:rPr>
        <w:t xml:space="preserve">Code URL: </w:t>
      </w:r>
      <w:r w:rsidR="00BB0370">
        <w:rPr>
          <w:rFonts w:ascii="Times New Roman" w:hAnsi="Times New Roman" w:cs="Times New Roman"/>
          <w:sz w:val="20"/>
          <w:szCs w:val="20"/>
        </w:rPr>
        <w:t xml:space="preserve">( e.g. </w:t>
      </w:r>
      <w:hyperlink r:id="rId49" w:history="1">
        <w:r w:rsidR="00BB0370" w:rsidRPr="003606BD">
          <w:rPr>
            <w:rStyle w:val="Hyperlink"/>
            <w:rFonts w:ascii="Times New Roman" w:hAnsi="Times New Roman" w:cs="Times New Roman"/>
            <w:sz w:val="20"/>
            <w:szCs w:val="20"/>
          </w:rPr>
          <w:t>https://github.com/SkyworkAI/Matrix-Game</w:t>
        </w:r>
      </w:hyperlink>
      <w:r w:rsidR="00BB0370">
        <w:rPr>
          <w:rFonts w:ascii="Times New Roman" w:hAnsi="Times New Roman" w:cs="Times New Roman"/>
          <w:sz w:val="20"/>
          <w:szCs w:val="20"/>
        </w:rPr>
        <w:t>)</w:t>
      </w:r>
    </w:p>
    <w:p w14:paraId="38D492EE" w14:textId="7ADCC9A9" w:rsidR="00FD2C7F" w:rsidRPr="00B16103" w:rsidRDefault="00554DF7" w:rsidP="00FD2C7F">
      <w:pPr>
        <w:pStyle w:val="ListParagraph"/>
        <w:numPr>
          <w:ilvl w:val="2"/>
          <w:numId w:val="24"/>
        </w:numPr>
        <w:ind w:left="1980" w:hanging="180"/>
        <w:rPr>
          <w:rFonts w:ascii="Times New Roman" w:hAnsi="Times New Roman" w:cs="Times New Roman"/>
        </w:rPr>
      </w:pPr>
      <w:r w:rsidRPr="00554DF7">
        <w:rPr>
          <w:rFonts w:ascii="Times New Roman" w:hAnsi="Times New Roman" w:cs="Times New Roman"/>
        </w:rPr>
        <w:t xml:space="preserve">This invocation should produce </w:t>
      </w:r>
      <w:hyperlink r:id="rId50" w:history="1">
        <w:r w:rsidRPr="70AB184A">
          <w:rPr>
            <w:rFonts w:ascii="Times New Roman" w:hAnsi="Times New Roman" w:cs="Times New Roman"/>
          </w:rPr>
          <w:t xml:space="preserve"> </w:t>
        </w:r>
      </w:hyperlink>
      <w:r w:rsidRPr="70AB184A">
        <w:t>￼</w:t>
      </w:r>
      <w:r>
        <w:rPr>
          <w:rFonts w:ascii="Times New Roman" w:hAnsi="Times New Roman" w:cs="Times New Roman"/>
        </w:rPr>
        <w:t xml:space="preserve"> for the model URLs only. (Assume that if the dataset and code are linked to the model, it would appear before the model URL.) Each output must include </w:t>
      </w:r>
      <w:r w:rsidRPr="00554DF7">
        <w:rPr>
          <w:rFonts w:ascii="Times New Roman" w:hAnsi="Times New Roman" w:cs="Times New Roman"/>
          <w:b/>
          <w:bCs/>
        </w:rPr>
        <w:t>exact</w:t>
      </w:r>
      <w:r>
        <w:rPr>
          <w:rFonts w:ascii="Times New Roman" w:hAnsi="Times New Roman" w:cs="Times New Roman"/>
        </w:rPr>
        <w:t xml:space="preserve"> fields (case sensitive)</w:t>
      </w:r>
      <w:r w:rsidR="00B16103">
        <w:rPr>
          <w:rFonts w:ascii="Times New Roman" w:hAnsi="Times New Roman" w:cs="Times New Roman"/>
        </w:rPr>
        <w:t xml:space="preserve"> </w:t>
      </w:r>
      <w:r w:rsidR="00B16103" w:rsidRPr="00FA4C2C">
        <w:rPr>
          <w:rFonts w:ascii="Times New Roman" w:hAnsi="Times New Roman" w:cs="Times New Roman"/>
          <w:b/>
          <w:bCs/>
          <w:i/>
          <w:iCs/>
        </w:rPr>
        <w:t xml:space="preserve">as mentioned in </w:t>
      </w:r>
      <w:r w:rsidR="00B16103" w:rsidRPr="00FA4C2C">
        <w:rPr>
          <w:b/>
          <w:bCs/>
          <w:i/>
          <w:iCs/>
        </w:rPr>
        <w:t>￼</w:t>
      </w:r>
      <w:r w:rsidR="00660DF8" w:rsidRPr="00FA4C2C">
        <w:rPr>
          <w:rFonts w:ascii="Times New Roman" w:hAnsi="Times New Roman" w:cs="Times New Roman"/>
          <w:b/>
          <w:bCs/>
          <w:i/>
          <w:iCs/>
        </w:rPr>
        <w:fldChar w:fldCharType="begin"/>
      </w:r>
      <w:r w:rsidR="00660DF8" w:rsidRPr="00FA4C2C">
        <w:rPr>
          <w:rFonts w:ascii="Times New Roman" w:hAnsi="Times New Roman" w:cs="Times New Roman"/>
          <w:b/>
          <w:bCs/>
          <w:i/>
          <w:iCs/>
        </w:rPr>
        <w:instrText xml:space="preserve"> REF _Ref207025827 \h </w:instrText>
      </w:r>
      <w:r w:rsidR="007F0F84" w:rsidRPr="00FA4C2C">
        <w:rPr>
          <w:rFonts w:ascii="Times New Roman" w:hAnsi="Times New Roman" w:cs="Times New Roman"/>
          <w:b/>
          <w:bCs/>
          <w:i/>
          <w:iCs/>
        </w:rPr>
        <w:instrText xml:space="preserve"> \* MERGEFORMAT </w:instrText>
      </w:r>
      <w:r w:rsidR="00660DF8" w:rsidRPr="00FA4C2C">
        <w:rPr>
          <w:rFonts w:ascii="Times New Roman" w:hAnsi="Times New Roman" w:cs="Times New Roman"/>
          <w:b/>
          <w:bCs/>
          <w:i/>
          <w:iCs/>
        </w:rPr>
      </w:r>
      <w:r w:rsidR="00660DF8" w:rsidRPr="00FA4C2C">
        <w:rPr>
          <w:rFonts w:ascii="Times New Roman" w:hAnsi="Times New Roman" w:cs="Times New Roman"/>
          <w:b/>
          <w:bCs/>
          <w:i/>
          <w:iCs/>
        </w:rPr>
        <w:fldChar w:fldCharType="separate"/>
      </w:r>
      <w:r w:rsidR="00660DF8" w:rsidRPr="00FA4C2C">
        <w:rPr>
          <w:b/>
          <w:bCs/>
          <w:i/>
          <w:iCs/>
          <w:noProof/>
        </w:rPr>
        <w:t>1￼</w:t>
      </w:r>
      <w:r w:rsidR="00660DF8" w:rsidRPr="00FA4C2C">
        <w:rPr>
          <w:rFonts w:ascii="Times New Roman" w:hAnsi="Times New Roman" w:cs="Times New Roman"/>
          <w:b/>
          <w:bCs/>
          <w:i/>
          <w:iCs/>
        </w:rPr>
        <w:fldChar w:fldCharType="end"/>
      </w:r>
      <w:r w:rsidR="00B16103" w:rsidRPr="00FA4C2C">
        <w:rPr>
          <w:rFonts w:ascii="Times New Roman" w:hAnsi="Times New Roman" w:cs="Times New Roman"/>
          <w:b/>
          <w:bCs/>
          <w:i/>
          <w:iCs/>
        </w:rPr>
        <w:t xml:space="preserve"> below</w:t>
      </w:r>
    </w:p>
    <w:p w14:paraId="0611802D" w14:textId="56DA619B" w:rsidR="008B0263" w:rsidRPr="0001676E" w:rsidRDefault="008B0263" w:rsidP="00306C94">
      <w:pPr>
        <w:pStyle w:val="ListParagraph"/>
        <w:numPr>
          <w:ilvl w:val="2"/>
          <w:numId w:val="24"/>
        </w:numPr>
        <w:rPr>
          <w:rFonts w:ascii="Times New Roman" w:hAnsi="Times New Roman" w:cs="Times New Roman"/>
        </w:rPr>
      </w:pPr>
      <w:r w:rsidRPr="0001676E">
        <w:rPr>
          <w:rFonts w:ascii="Times New Roman" w:hAnsi="Times New Roman" w:cs="Times New Roman"/>
        </w:rPr>
        <w:t>Each score should be in the range [0,1] where 0 indicates total failure and 1 indicates perfection. The specific operationalizations are up to you</w:t>
      </w:r>
      <w:r w:rsidR="005730A0" w:rsidRPr="0001676E">
        <w:rPr>
          <w:rFonts w:ascii="Times New Roman" w:hAnsi="Times New Roman" w:cs="Times New Roman"/>
        </w:rPr>
        <w:t>; you must</w:t>
      </w:r>
      <w:r w:rsidR="008D219D" w:rsidRPr="0001676E">
        <w:rPr>
          <w:rFonts w:ascii="Times New Roman" w:hAnsi="Times New Roman" w:cs="Times New Roman"/>
        </w:rPr>
        <w:t xml:space="preserve"> </w:t>
      </w:r>
      <w:r w:rsidR="009E688F" w:rsidRPr="0001676E">
        <w:rPr>
          <w:rFonts w:ascii="Times New Roman" w:hAnsi="Times New Roman" w:cs="Times New Roman"/>
        </w:rPr>
        <w:t>de</w:t>
      </w:r>
      <w:r w:rsidR="00875313" w:rsidRPr="0001676E">
        <w:rPr>
          <w:rFonts w:ascii="Times New Roman" w:hAnsi="Times New Roman" w:cs="Times New Roman"/>
        </w:rPr>
        <w:t xml:space="preserve">sign </w:t>
      </w:r>
      <w:r w:rsidR="005730A0" w:rsidRPr="0001676E">
        <w:rPr>
          <w:rFonts w:ascii="Times New Roman" w:hAnsi="Times New Roman" w:cs="Times New Roman"/>
        </w:rPr>
        <w:t>and justify them</w:t>
      </w:r>
      <w:r w:rsidR="008D219D" w:rsidRPr="0001676E">
        <w:rPr>
          <w:rFonts w:ascii="Times New Roman" w:hAnsi="Times New Roman" w:cs="Times New Roman"/>
        </w:rPr>
        <w:t xml:space="preserve"> in your report.</w:t>
      </w:r>
    </w:p>
    <w:p w14:paraId="1B3BFBDC" w14:textId="31076620" w:rsidR="000535E9" w:rsidRPr="0001676E" w:rsidRDefault="000535E9" w:rsidP="00306C94">
      <w:pPr>
        <w:pStyle w:val="ListParagraph"/>
        <w:numPr>
          <w:ilvl w:val="2"/>
          <w:numId w:val="24"/>
        </w:numPr>
        <w:rPr>
          <w:rFonts w:ascii="Times New Roman" w:hAnsi="Times New Roman" w:cs="Times New Roman"/>
        </w:rPr>
      </w:pPr>
      <w:r w:rsidRPr="0001676E">
        <w:rPr>
          <w:rFonts w:ascii="Times New Roman" w:hAnsi="Times New Roman" w:cs="Times New Roman"/>
        </w:rPr>
        <w:t xml:space="preserve">Latency values should reflect the time to calculate that component of the net score. Report values in </w:t>
      </w:r>
      <w:r w:rsidR="0001676E" w:rsidRPr="0001676E">
        <w:rPr>
          <w:rFonts w:ascii="Times New Roman" w:hAnsi="Times New Roman" w:cs="Times New Roman"/>
        </w:rPr>
        <w:t>milli</w:t>
      </w:r>
      <w:r w:rsidRPr="0001676E">
        <w:rPr>
          <w:rFonts w:ascii="Times New Roman" w:hAnsi="Times New Roman" w:cs="Times New Roman"/>
        </w:rPr>
        <w:t xml:space="preserve">seconds and round results to </w:t>
      </w:r>
      <w:r w:rsidR="0001676E">
        <w:rPr>
          <w:rFonts w:ascii="Times New Roman" w:hAnsi="Times New Roman" w:cs="Times New Roman"/>
        </w:rPr>
        <w:t xml:space="preserve">zero decimal </w:t>
      </w:r>
      <w:r w:rsidRPr="0001676E">
        <w:rPr>
          <w:rFonts w:ascii="Times New Roman" w:hAnsi="Times New Roman" w:cs="Times New Roman"/>
        </w:rPr>
        <w:t>places (i.e., to the nearest millisecond).</w:t>
      </w:r>
    </w:p>
    <w:p w14:paraId="73505448" w14:textId="77501304" w:rsidR="00343DD6" w:rsidRPr="0001676E" w:rsidRDefault="0093025F" w:rsidP="00306C94">
      <w:pPr>
        <w:pStyle w:val="ListParagraph"/>
        <w:numPr>
          <w:ilvl w:val="2"/>
          <w:numId w:val="24"/>
        </w:numPr>
        <w:rPr>
          <w:rFonts w:ascii="Times New Roman" w:hAnsi="Times New Roman" w:cs="Times New Roman"/>
        </w:rPr>
      </w:pPr>
      <w:r w:rsidRPr="0001676E">
        <w:rPr>
          <w:rFonts w:ascii="Times New Roman" w:hAnsi="Times New Roman" w:cs="Times New Roman"/>
        </w:rPr>
        <w:t>The “</w:t>
      </w:r>
      <w:proofErr w:type="spellStart"/>
      <w:r w:rsidR="00534AEC" w:rsidRPr="0001676E">
        <w:rPr>
          <w:rFonts w:ascii="Times New Roman" w:hAnsi="Times New Roman" w:cs="Times New Roman"/>
        </w:rPr>
        <w:t>NetScore</w:t>
      </w:r>
      <w:proofErr w:type="spellEnd"/>
      <w:r w:rsidR="00DA6C1E" w:rsidRPr="0001676E">
        <w:rPr>
          <w:rFonts w:ascii="Times New Roman" w:hAnsi="Times New Roman" w:cs="Times New Roman"/>
        </w:rPr>
        <w:t>”</w:t>
      </w:r>
      <w:r w:rsidRPr="0001676E">
        <w:rPr>
          <w:rFonts w:ascii="Times New Roman" w:hAnsi="Times New Roman" w:cs="Times New Roman"/>
        </w:rPr>
        <w:t xml:space="preserve"> should </w:t>
      </w:r>
      <w:r w:rsidR="0071565D">
        <w:rPr>
          <w:rFonts w:ascii="Times New Roman" w:hAnsi="Times New Roman" w:cs="Times New Roman"/>
        </w:rPr>
        <w:t xml:space="preserve">also </w:t>
      </w:r>
      <w:r w:rsidRPr="0001676E">
        <w:rPr>
          <w:rFonts w:ascii="Times New Roman" w:hAnsi="Times New Roman" w:cs="Times New Roman"/>
        </w:rPr>
        <w:t xml:space="preserve">be calculated </w:t>
      </w:r>
      <w:r w:rsidR="0071565D">
        <w:rPr>
          <w:rFonts w:ascii="Times New Roman" w:hAnsi="Times New Roman" w:cs="Times New Roman"/>
        </w:rPr>
        <w:t>in the range</w:t>
      </w:r>
      <w:r w:rsidR="0071565D" w:rsidRPr="0001676E">
        <w:rPr>
          <w:rFonts w:ascii="Times New Roman" w:hAnsi="Times New Roman" w:cs="Times New Roman"/>
        </w:rPr>
        <w:t xml:space="preserve"> </w:t>
      </w:r>
      <w:r w:rsidRPr="0001676E">
        <w:rPr>
          <w:rFonts w:ascii="Times New Roman" w:hAnsi="Times New Roman" w:cs="Times New Roman"/>
        </w:rPr>
        <w:t xml:space="preserve">[0,1], as a weighted sum. You should choose the weights based on Sarah’s </w:t>
      </w:r>
      <w:r w:rsidR="0071565D" w:rsidRPr="0001676E">
        <w:rPr>
          <w:rFonts w:ascii="Times New Roman" w:hAnsi="Times New Roman" w:cs="Times New Roman"/>
        </w:rPr>
        <w:t>priorities and</w:t>
      </w:r>
      <w:r w:rsidR="000B385E" w:rsidRPr="0001676E">
        <w:rPr>
          <w:rFonts w:ascii="Times New Roman" w:hAnsi="Times New Roman" w:cs="Times New Roman"/>
        </w:rPr>
        <w:t xml:space="preserve"> explain your choi</w:t>
      </w:r>
      <w:r w:rsidR="007B444C" w:rsidRPr="0001676E">
        <w:rPr>
          <w:rFonts w:ascii="Times New Roman" w:hAnsi="Times New Roman" w:cs="Times New Roman"/>
        </w:rPr>
        <w:t>ce</w:t>
      </w:r>
      <w:r w:rsidR="00343DD6" w:rsidRPr="0001676E">
        <w:rPr>
          <w:rFonts w:ascii="Times New Roman" w:hAnsi="Times New Roman" w:cs="Times New Roman"/>
        </w:rPr>
        <w:t>.</w:t>
      </w:r>
    </w:p>
    <w:p w14:paraId="11D9CB62" w14:textId="611FD9E5" w:rsidR="007C7767" w:rsidRPr="00781922" w:rsidRDefault="007C7767" w:rsidP="00306C94">
      <w:pPr>
        <w:pStyle w:val="ListParagraph"/>
        <w:numPr>
          <w:ilvl w:val="2"/>
          <w:numId w:val="24"/>
        </w:numPr>
        <w:rPr>
          <w:rFonts w:ascii="Times New Roman" w:hAnsi="Times New Roman" w:cs="Times New Roman"/>
        </w:rPr>
      </w:pPr>
      <w:r w:rsidRPr="00781922">
        <w:rPr>
          <w:rFonts w:ascii="Times New Roman" w:hAnsi="Times New Roman" w:cs="Times New Roman"/>
        </w:rPr>
        <w:t>Should exit 0</w:t>
      </w:r>
      <w:r w:rsidR="00306C94" w:rsidRPr="00781922">
        <w:rPr>
          <w:rFonts w:ascii="Times New Roman" w:hAnsi="Times New Roman" w:cs="Times New Roman"/>
        </w:rPr>
        <w:t xml:space="preserve"> on success, non-zero on failure</w:t>
      </w:r>
    </w:p>
    <w:p w14:paraId="4712C882" w14:textId="7EA2EDD4" w:rsidR="00343DD6" w:rsidRPr="00781922" w:rsidRDefault="008B0263" w:rsidP="00306C94">
      <w:pPr>
        <w:pStyle w:val="ListParagraph"/>
        <w:numPr>
          <w:ilvl w:val="1"/>
          <w:numId w:val="24"/>
        </w:numPr>
        <w:rPr>
          <w:rFonts w:ascii="Times New Roman" w:eastAsia="Times New Roman" w:hAnsi="Times New Roman" w:cs="Times New Roman"/>
          <w:color w:val="000000"/>
        </w:rPr>
      </w:pPr>
      <w:r w:rsidRPr="70AB184A">
        <w:rPr>
          <w:rFonts w:ascii="Times New Roman" w:eastAsia="Times New Roman" w:hAnsi="Times New Roman" w:cs="Times New Roman"/>
          <w:color w:val="000000" w:themeColor="text1"/>
        </w:rPr>
        <w:t xml:space="preserve">"./run test", which runs </w:t>
      </w:r>
      <w:r w:rsidR="70AB184A" w:rsidRPr="70AB184A">
        <w:rPr>
          <w:rFonts w:ascii="Times New Roman" w:eastAsia="Times New Roman" w:hAnsi="Times New Roman" w:cs="Times New Roman"/>
          <w:color w:val="000000" w:themeColor="text1"/>
        </w:rPr>
        <w:t>your</w:t>
      </w:r>
      <w:r w:rsidRPr="70AB184A">
        <w:rPr>
          <w:rFonts w:ascii="Times New Roman" w:eastAsia="Times New Roman" w:hAnsi="Times New Roman" w:cs="Times New Roman"/>
          <w:color w:val="000000" w:themeColor="text1"/>
        </w:rPr>
        <w:t xml:space="preserve"> test suite.</w:t>
      </w:r>
    </w:p>
    <w:p w14:paraId="47A5FC3A" w14:textId="77777777" w:rsidR="00343DD6" w:rsidRPr="00781922" w:rsidRDefault="008B0263" w:rsidP="00306C94">
      <w:pPr>
        <w:pStyle w:val="ListParagraph"/>
        <w:numPr>
          <w:ilvl w:val="2"/>
          <w:numId w:val="24"/>
        </w:numPr>
        <w:rPr>
          <w:rFonts w:ascii="Times New Roman" w:eastAsia="Times New Roman" w:hAnsi="Times New Roman" w:cs="Times New Roman"/>
          <w:color w:val="000000"/>
        </w:rPr>
      </w:pPr>
      <w:r w:rsidRPr="00781922">
        <w:rPr>
          <w:rFonts w:ascii="Times New Roman" w:eastAsia="Times New Roman" w:hAnsi="Times New Roman" w:cs="Times New Roman"/>
          <w:color w:val="000000"/>
        </w:rPr>
        <w:t>The minimum requirement for this test suite is that it contain at least 20 distinct test cases and achieve at least 80% code coverage as measured by</w:t>
      </w:r>
      <w:r w:rsidRPr="00781922">
        <w:rPr>
          <w:rFonts w:ascii="Times New Roman" w:eastAsia="Times New Roman" w:hAnsi="Times New Roman" w:cs="Times New Roman"/>
        </w:rPr>
        <w:t> </w:t>
      </w:r>
      <w:r w:rsidRPr="00781922">
        <w:rPr>
          <w:rFonts w:ascii="Times New Roman" w:eastAsia="Times New Roman" w:hAnsi="Times New Roman" w:cs="Times New Roman"/>
          <w:color w:val="000000"/>
        </w:rPr>
        <w:t>line coverage.</w:t>
      </w:r>
    </w:p>
    <w:p w14:paraId="38943E45" w14:textId="4B6B6A38" w:rsidR="00343DD6" w:rsidRPr="00781922" w:rsidRDefault="008B0263" w:rsidP="00306C94">
      <w:pPr>
        <w:pStyle w:val="ListParagraph"/>
        <w:numPr>
          <w:ilvl w:val="2"/>
          <w:numId w:val="24"/>
        </w:numPr>
        <w:rPr>
          <w:rFonts w:ascii="Times New Roman" w:eastAsia="Times New Roman" w:hAnsi="Times New Roman" w:cs="Times New Roman"/>
          <w:color w:val="000000"/>
        </w:rPr>
      </w:pPr>
      <w:r w:rsidRPr="00781922">
        <w:rPr>
          <w:rFonts w:ascii="Times New Roman" w:eastAsia="Times New Roman" w:hAnsi="Times New Roman" w:cs="Times New Roman"/>
          <w:color w:val="000000"/>
        </w:rPr>
        <w:t>The output from this invocation should be a line written to stdout of the form: “</w:t>
      </w:r>
      <w:r w:rsidRPr="00660DF8">
        <w:rPr>
          <w:rFonts w:ascii="Times New Roman" w:eastAsia="Times New Roman" w:hAnsi="Times New Roman" w:cs="Times New Roman"/>
          <w:b/>
          <w:bCs/>
          <w:i/>
          <w:iCs/>
          <w:color w:val="000000"/>
        </w:rPr>
        <w:t>X/Y test cases passed. Z% line coverage achieved.</w:t>
      </w:r>
      <w:r w:rsidRPr="00781922">
        <w:rPr>
          <w:rFonts w:ascii="Times New Roman" w:eastAsia="Times New Roman" w:hAnsi="Times New Roman" w:cs="Times New Roman"/>
          <w:color w:val="000000"/>
        </w:rPr>
        <w:t>”</w:t>
      </w:r>
    </w:p>
    <w:p w14:paraId="2752C161" w14:textId="77777777" w:rsidR="00306C94" w:rsidRPr="00781922" w:rsidRDefault="00306C94" w:rsidP="00306C94">
      <w:pPr>
        <w:pStyle w:val="ListParagraph"/>
        <w:numPr>
          <w:ilvl w:val="2"/>
          <w:numId w:val="24"/>
        </w:numPr>
        <w:rPr>
          <w:rFonts w:ascii="Times New Roman" w:hAnsi="Times New Roman" w:cs="Times New Roman"/>
        </w:rPr>
      </w:pPr>
      <w:r w:rsidRPr="00781922">
        <w:rPr>
          <w:rFonts w:ascii="Times New Roman" w:hAnsi="Times New Roman" w:cs="Times New Roman"/>
        </w:rPr>
        <w:t>Should exit 0 on success, non-zero on failure</w:t>
      </w:r>
    </w:p>
    <w:p w14:paraId="697E3EA0" w14:textId="77777777" w:rsidR="006C5E74" w:rsidRPr="00781922" w:rsidRDefault="006C5E74" w:rsidP="006C5E74">
      <w:pPr>
        <w:rPr>
          <w:rFonts w:ascii="Times New Roman" w:hAnsi="Times New Roman" w:cs="Times New Roman"/>
        </w:rPr>
      </w:pPr>
    </w:p>
    <w:p w14:paraId="1D61EE02" w14:textId="77777777" w:rsidR="006C5E74" w:rsidRPr="00781922" w:rsidRDefault="006C5E74" w:rsidP="006C5E74">
      <w:pPr>
        <w:rPr>
          <w:rFonts w:ascii="Times New Roman" w:eastAsia="Times New Roman" w:hAnsi="Times New Roman" w:cs="Times New Roman"/>
          <w:lang w:eastAsia="zh-CN"/>
        </w:rPr>
      </w:pPr>
      <w:r w:rsidRPr="00781922">
        <w:rPr>
          <w:rFonts w:ascii="Times New Roman" w:eastAsia="Times New Roman" w:hAnsi="Times New Roman" w:cs="Times New Roman"/>
          <w:color w:val="000000"/>
          <w:lang w:eastAsia="zh-CN"/>
        </w:rPr>
        <w:t xml:space="preserve">In the event of an error, your program should exit with return code </w:t>
      </w:r>
      <w:proofErr w:type="gramStart"/>
      <w:r w:rsidRPr="00781922">
        <w:rPr>
          <w:rFonts w:ascii="Times New Roman" w:eastAsia="Times New Roman" w:hAnsi="Times New Roman" w:cs="Times New Roman"/>
          <w:color w:val="000000"/>
          <w:lang w:eastAsia="zh-CN"/>
        </w:rPr>
        <w:t>1, and</w:t>
      </w:r>
      <w:proofErr w:type="gramEnd"/>
      <w:r w:rsidRPr="00781922">
        <w:rPr>
          <w:rFonts w:ascii="Times New Roman" w:eastAsia="Times New Roman" w:hAnsi="Times New Roman" w:cs="Times New Roman"/>
          <w:color w:val="000000"/>
          <w:lang w:eastAsia="zh-CN"/>
        </w:rPr>
        <w:t xml:space="preserve"> print a useful error message to the console. Look at the resource on error message design for guidance.</w:t>
      </w:r>
    </w:p>
    <w:p w14:paraId="060232C2" w14:textId="77777777" w:rsidR="006C5E74" w:rsidRPr="00781922" w:rsidRDefault="006C5E74" w:rsidP="006C5E74">
      <w:pPr>
        <w:rPr>
          <w:rFonts w:ascii="Times New Roman" w:hAnsi="Times New Roman" w:cs="Times New Roman"/>
        </w:rPr>
      </w:pPr>
    </w:p>
    <w:p w14:paraId="55DE44E6" w14:textId="77777777" w:rsidR="00D5670E" w:rsidRPr="00781922" w:rsidRDefault="00D5670E" w:rsidP="00D5670E">
      <w:pPr>
        <w:rPr>
          <w:rFonts w:ascii="Times New Roman" w:eastAsia="Times New Roman" w:hAnsi="Times New Roman" w:cs="Times New Roman"/>
          <w:color w:val="000000"/>
        </w:rPr>
      </w:pPr>
    </w:p>
    <w:p w14:paraId="322C840A" w14:textId="4DD0255C" w:rsidR="00343DD6" w:rsidRPr="00781922" w:rsidRDefault="008B0263" w:rsidP="00D5670E">
      <w:pPr>
        <w:rPr>
          <w:rFonts w:ascii="Times New Roman" w:eastAsia="Times New Roman" w:hAnsi="Times New Roman" w:cs="Times New Roman"/>
          <w:color w:val="000000"/>
        </w:rPr>
      </w:pPr>
      <w:r w:rsidRPr="00781922">
        <w:rPr>
          <w:rFonts w:ascii="Times New Roman" w:eastAsia="Times New Roman" w:hAnsi="Times New Roman" w:cs="Times New Roman"/>
          <w:color w:val="000000"/>
        </w:rPr>
        <w:t>Your software must produce a log file stored in the location named in the environment variable</w:t>
      </w:r>
      <w:r w:rsidR="00A90A8C" w:rsidRPr="00781922">
        <w:rPr>
          <w:rStyle w:val="FootnoteReference"/>
          <w:rFonts w:ascii="Times New Roman" w:eastAsia="Times New Roman" w:hAnsi="Times New Roman" w:cs="Times New Roman"/>
          <w:color w:val="000000"/>
        </w:rPr>
        <w:footnoteReference w:id="2"/>
      </w:r>
      <w:r w:rsidRPr="00781922">
        <w:rPr>
          <w:rFonts w:ascii="Times New Roman" w:eastAsia="Times New Roman" w:hAnsi="Times New Roman" w:cs="Times New Roman"/>
          <w:color w:val="000000"/>
        </w:rPr>
        <w:t xml:space="preserve"> $LOG_FILE and using the verbosity level indicated in the </w:t>
      </w:r>
      <w:r w:rsidR="003E2DC7" w:rsidRPr="00781922">
        <w:rPr>
          <w:rFonts w:ascii="Times New Roman" w:eastAsia="Times New Roman" w:hAnsi="Times New Roman" w:cs="Times New Roman"/>
          <w:color w:val="000000"/>
        </w:rPr>
        <w:t>environment</w:t>
      </w:r>
      <w:r w:rsidRPr="00781922">
        <w:rPr>
          <w:rFonts w:ascii="Times New Roman" w:eastAsia="Times New Roman" w:hAnsi="Times New Roman" w:cs="Times New Roman"/>
          <w:color w:val="000000"/>
        </w:rPr>
        <w:t xml:space="preserve"> variable $LOG_LEVEL (0 means silent, 1 means informational messages, 2 means debug messages). Default log verbosity is 0.</w:t>
      </w:r>
      <w:r w:rsidR="00181F33" w:rsidRPr="00781922">
        <w:rPr>
          <w:rStyle w:val="FootnoteReference"/>
          <w:rFonts w:ascii="Times New Roman" w:eastAsia="Times New Roman" w:hAnsi="Times New Roman" w:cs="Times New Roman"/>
          <w:color w:val="000000"/>
        </w:rPr>
        <w:footnoteReference w:id="3"/>
      </w:r>
    </w:p>
    <w:p w14:paraId="522A14B0" w14:textId="77777777" w:rsidR="00710F36" w:rsidRPr="00781922" w:rsidRDefault="00710F36" w:rsidP="003628BC">
      <w:pPr>
        <w:rPr>
          <w:rFonts w:ascii="Times New Roman" w:hAnsi="Times New Roman" w:cs="Times New Roman"/>
          <w:b/>
          <w:bCs/>
        </w:rPr>
      </w:pPr>
    </w:p>
    <w:p w14:paraId="3748B82B" w14:textId="1AEB3416" w:rsidR="00D84896" w:rsidRPr="00781922" w:rsidRDefault="00D84896" w:rsidP="00D84896">
      <w:pPr>
        <w:textAlignment w:val="center"/>
        <w:rPr>
          <w:rFonts w:ascii="Times New Roman" w:hAnsi="Times New Roman" w:cs="Times New Roman"/>
          <w:color w:val="000000"/>
        </w:rPr>
      </w:pPr>
      <w:r w:rsidRPr="00781922">
        <w:rPr>
          <w:rFonts w:ascii="Times New Roman" w:hAnsi="Times New Roman" w:cs="Times New Roman"/>
          <w:b/>
          <w:bCs/>
        </w:rPr>
        <w:t>Before submitting, ensure you run your software on the ECEPROG server</w:t>
      </w:r>
      <w:r w:rsidRPr="00781922">
        <w:rPr>
          <w:rStyle w:val="FootnoteReference"/>
          <w:rFonts w:ascii="Times New Roman" w:hAnsi="Times New Roman" w:cs="Times New Roman"/>
          <w:b/>
          <w:bCs/>
        </w:rPr>
        <w:footnoteReference w:id="4"/>
      </w:r>
      <w:r w:rsidRPr="00781922">
        <w:rPr>
          <w:rFonts w:ascii="Times New Roman" w:hAnsi="Times New Roman" w:cs="Times New Roman"/>
          <w:b/>
          <w:bCs/>
        </w:rPr>
        <w:t xml:space="preserve"> and confirm it runs successfully according to the “auto-grader” interface</w:t>
      </w:r>
      <w:r w:rsidRPr="00781922">
        <w:rPr>
          <w:rFonts w:ascii="Times New Roman" w:hAnsi="Times New Roman" w:cs="Times New Roman"/>
        </w:rPr>
        <w:t>. This is to ensure your software compiles and runs successfully when we try testing or auto grading your software.</w:t>
      </w:r>
    </w:p>
    <w:p w14:paraId="4AFA3980" w14:textId="77777777" w:rsidR="00710F36" w:rsidRPr="00781922" w:rsidRDefault="00710F36" w:rsidP="003628BC">
      <w:pPr>
        <w:rPr>
          <w:rFonts w:ascii="Times New Roman" w:hAnsi="Times New Roman" w:cs="Times New Roman"/>
        </w:rPr>
      </w:pPr>
    </w:p>
    <w:p w14:paraId="4E646DF5" w14:textId="0A59C808" w:rsidR="009C7FEE" w:rsidRDefault="009C7FEE" w:rsidP="003628BC">
      <w:pPr>
        <w:rPr>
          <w:rFonts w:ascii="Times New Roman" w:hAnsi="Times New Roman" w:cs="Times New Roman"/>
        </w:rPr>
      </w:pPr>
      <w:r w:rsidRPr="00781922">
        <w:rPr>
          <w:rFonts w:ascii="Times New Roman" w:hAnsi="Times New Roman" w:cs="Times New Roman"/>
        </w:rPr>
        <w:t>The course staff will publish input/output examples for you to test with</w:t>
      </w:r>
      <w:r w:rsidR="002C4BFB" w:rsidRPr="00781922">
        <w:rPr>
          <w:rFonts w:ascii="Times New Roman" w:hAnsi="Times New Roman" w:cs="Times New Roman"/>
        </w:rPr>
        <w:t xml:space="preserve">. These will be available </w:t>
      </w:r>
      <w:r w:rsidR="0098026A" w:rsidRPr="00781922">
        <w:rPr>
          <w:rFonts w:ascii="Times New Roman" w:hAnsi="Times New Roman" w:cs="Times New Roman"/>
        </w:rPr>
        <w:t>on Brightspace</w:t>
      </w:r>
      <w:r w:rsidR="00482A36">
        <w:rPr>
          <w:rFonts w:ascii="Times New Roman" w:hAnsi="Times New Roman" w:cs="Times New Roman"/>
        </w:rPr>
        <w:t>.</w:t>
      </w:r>
    </w:p>
    <w:p w14:paraId="46C2361C" w14:textId="77777777" w:rsidR="00B16103" w:rsidRDefault="00B16103" w:rsidP="003628BC">
      <w:pPr>
        <w:rPr>
          <w:rFonts w:ascii="Times New Roman" w:hAnsi="Times New Roman" w:cs="Times New Roman"/>
        </w:rPr>
      </w:pPr>
    </w:p>
    <w:p w14:paraId="34F908E3" w14:textId="50D6CCF9" w:rsidR="00B16103" w:rsidRDefault="00B16103">
      <w:pPr>
        <w:rPr>
          <w:rFonts w:ascii="Times New Roman" w:hAnsi="Times New Roman" w:cs="Times New Roman"/>
        </w:rPr>
      </w:pPr>
      <w:r>
        <w:rPr>
          <w:rFonts w:ascii="Times New Roman" w:hAnsi="Times New Roman" w:cs="Times New Roman"/>
        </w:rPr>
        <w:br w:type="page"/>
      </w:r>
    </w:p>
    <w:p w14:paraId="1F4D99B2" w14:textId="6202A4ED" w:rsidR="00660DF8" w:rsidRPr="00660DF8" w:rsidRDefault="00660DF8" w:rsidP="00660DF8">
      <w:pPr>
        <w:pStyle w:val="Caption"/>
        <w:keepNext/>
        <w:jc w:val="center"/>
        <w:rPr>
          <w:sz w:val="24"/>
          <w:szCs w:val="24"/>
        </w:rPr>
      </w:pPr>
      <w:bookmarkStart w:id="17" w:name="_Ref207025827"/>
      <w:r w:rsidRPr="00660DF8">
        <w:rPr>
          <w:sz w:val="24"/>
          <w:szCs w:val="24"/>
        </w:rPr>
        <w:t xml:space="preserve">Table </w:t>
      </w:r>
      <w:r w:rsidRPr="00660DF8">
        <w:rPr>
          <w:sz w:val="24"/>
          <w:szCs w:val="24"/>
        </w:rPr>
        <w:fldChar w:fldCharType="begin"/>
      </w:r>
      <w:r w:rsidRPr="00660DF8">
        <w:rPr>
          <w:sz w:val="24"/>
          <w:szCs w:val="24"/>
        </w:rPr>
        <w:instrText xml:space="preserve"> SEQ Table \* ARABIC </w:instrText>
      </w:r>
      <w:r w:rsidRPr="00660DF8">
        <w:rPr>
          <w:sz w:val="24"/>
          <w:szCs w:val="24"/>
        </w:rPr>
        <w:fldChar w:fldCharType="separate"/>
      </w:r>
      <w:r w:rsidRPr="00660DF8">
        <w:rPr>
          <w:noProof/>
          <w:sz w:val="24"/>
          <w:szCs w:val="24"/>
        </w:rPr>
        <w:t>1</w:t>
      </w:r>
      <w:r w:rsidRPr="00660DF8">
        <w:rPr>
          <w:sz w:val="24"/>
          <w:szCs w:val="24"/>
        </w:rPr>
        <w:fldChar w:fldCharType="end"/>
      </w:r>
      <w:bookmarkEnd w:id="17"/>
      <w:r w:rsidRPr="00660DF8">
        <w:rPr>
          <w:sz w:val="24"/>
          <w:szCs w:val="24"/>
        </w:rPr>
        <w:t>: Required NDJSON field, their type, and their definitions</w:t>
      </w:r>
    </w:p>
    <w:tbl>
      <w:tblPr>
        <w:tblStyle w:val="GridTable4-Accent5"/>
        <w:tblW w:w="9215" w:type="dxa"/>
        <w:tblLayout w:type="fixed"/>
        <w:tblLook w:val="04A0" w:firstRow="1" w:lastRow="0" w:firstColumn="1" w:lastColumn="0" w:noHBand="0" w:noVBand="1"/>
      </w:tblPr>
      <w:tblGrid>
        <w:gridCol w:w="3103"/>
        <w:gridCol w:w="1302"/>
        <w:gridCol w:w="1527"/>
        <w:gridCol w:w="3283"/>
      </w:tblGrid>
      <w:tr w:rsidR="00B16103" w:rsidRPr="00B16103" w14:paraId="0AA8939D" w14:textId="77777777" w:rsidTr="00B1610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103" w:type="dxa"/>
            <w:hideMark/>
          </w:tcPr>
          <w:p w14:paraId="2F8AA663" w14:textId="77777777" w:rsidR="00B16103" w:rsidRPr="00B16103" w:rsidRDefault="00B16103" w:rsidP="00B16103">
            <w:pPr>
              <w:jc w:val="center"/>
              <w:rPr>
                <w:rFonts w:ascii="Times New Roman" w:eastAsia="Times New Roman" w:hAnsi="Times New Roman" w:cs="Times New Roman"/>
                <w:b w:val="0"/>
                <w:bCs w:val="0"/>
                <w:sz w:val="20"/>
                <w:szCs w:val="20"/>
              </w:rPr>
            </w:pPr>
            <w:r w:rsidRPr="00B16103">
              <w:rPr>
                <w:rFonts w:ascii="Times New Roman" w:eastAsia="Times New Roman" w:hAnsi="Times New Roman" w:cs="Times New Roman"/>
                <w:sz w:val="20"/>
                <w:szCs w:val="20"/>
              </w:rPr>
              <w:t>Field Name</w:t>
            </w:r>
          </w:p>
        </w:tc>
        <w:tc>
          <w:tcPr>
            <w:tcW w:w="1302" w:type="dxa"/>
            <w:hideMark/>
          </w:tcPr>
          <w:p w14:paraId="751DED2B" w14:textId="77777777" w:rsidR="00B16103" w:rsidRPr="00B16103" w:rsidRDefault="00B16103" w:rsidP="00B1610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0"/>
                <w:szCs w:val="20"/>
              </w:rPr>
            </w:pPr>
            <w:r w:rsidRPr="00B16103">
              <w:rPr>
                <w:rFonts w:ascii="Times New Roman" w:eastAsia="Times New Roman" w:hAnsi="Times New Roman" w:cs="Times New Roman"/>
                <w:sz w:val="20"/>
                <w:szCs w:val="20"/>
              </w:rPr>
              <w:t>Type</w:t>
            </w:r>
          </w:p>
        </w:tc>
        <w:tc>
          <w:tcPr>
            <w:tcW w:w="1527" w:type="dxa"/>
            <w:hideMark/>
          </w:tcPr>
          <w:p w14:paraId="18207639" w14:textId="77777777" w:rsidR="00B16103" w:rsidRPr="00B16103" w:rsidRDefault="00B16103" w:rsidP="00B1610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0"/>
                <w:szCs w:val="20"/>
              </w:rPr>
            </w:pPr>
            <w:r w:rsidRPr="00B16103">
              <w:rPr>
                <w:rFonts w:ascii="Times New Roman" w:eastAsia="Times New Roman" w:hAnsi="Times New Roman" w:cs="Times New Roman"/>
                <w:sz w:val="20"/>
                <w:szCs w:val="20"/>
              </w:rPr>
              <w:t>Range/Options</w:t>
            </w:r>
          </w:p>
        </w:tc>
        <w:tc>
          <w:tcPr>
            <w:tcW w:w="3283" w:type="dxa"/>
            <w:hideMark/>
          </w:tcPr>
          <w:p w14:paraId="306415E4" w14:textId="77777777" w:rsidR="00B16103" w:rsidRPr="00B16103" w:rsidRDefault="00B16103" w:rsidP="00B1610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0"/>
                <w:szCs w:val="20"/>
              </w:rPr>
            </w:pPr>
            <w:r w:rsidRPr="00B16103">
              <w:rPr>
                <w:rFonts w:ascii="Times New Roman" w:eastAsia="Times New Roman" w:hAnsi="Times New Roman" w:cs="Times New Roman"/>
                <w:sz w:val="20"/>
                <w:szCs w:val="20"/>
              </w:rPr>
              <w:t>Notes</w:t>
            </w:r>
          </w:p>
        </w:tc>
      </w:tr>
      <w:tr w:rsidR="00B16103" w:rsidRPr="00B16103" w14:paraId="7443D307" w14:textId="77777777" w:rsidTr="00B16103">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103" w:type="dxa"/>
            <w:hideMark/>
          </w:tcPr>
          <w:p w14:paraId="0033A1F7" w14:textId="77777777" w:rsidR="00B16103" w:rsidRPr="00B16103" w:rsidRDefault="00B16103" w:rsidP="00B16103">
            <w:pPr>
              <w:jc w:val="center"/>
              <w:rPr>
                <w:rFonts w:ascii="Times New Roman" w:eastAsia="Times New Roman" w:hAnsi="Times New Roman" w:cs="Times New Roman"/>
                <w:color w:val="000000" w:themeColor="text1"/>
                <w:sz w:val="20"/>
                <w:szCs w:val="20"/>
              </w:rPr>
            </w:pPr>
            <w:r w:rsidRPr="00B16103">
              <w:rPr>
                <w:rFonts w:ascii="Times New Roman" w:eastAsia="Times New Roman" w:hAnsi="Times New Roman" w:cs="Times New Roman"/>
                <w:color w:val="000000" w:themeColor="text1"/>
                <w:sz w:val="20"/>
                <w:szCs w:val="20"/>
              </w:rPr>
              <w:t>name</w:t>
            </w:r>
          </w:p>
        </w:tc>
        <w:tc>
          <w:tcPr>
            <w:tcW w:w="1302" w:type="dxa"/>
            <w:hideMark/>
          </w:tcPr>
          <w:p w14:paraId="57D92F7C" w14:textId="77777777" w:rsidR="00B16103" w:rsidRPr="00B16103" w:rsidRDefault="00B16103" w:rsidP="00B1610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iCs/>
                <w:color w:val="000000" w:themeColor="text1"/>
                <w:sz w:val="20"/>
                <w:szCs w:val="20"/>
              </w:rPr>
            </w:pPr>
            <w:r w:rsidRPr="00B16103">
              <w:rPr>
                <w:rFonts w:ascii="Times New Roman" w:eastAsia="Times New Roman" w:hAnsi="Times New Roman" w:cs="Times New Roman"/>
                <w:i/>
                <w:iCs/>
                <w:color w:val="000000" w:themeColor="text1"/>
                <w:sz w:val="20"/>
                <w:szCs w:val="20"/>
              </w:rPr>
              <w:t>string</w:t>
            </w:r>
          </w:p>
        </w:tc>
        <w:tc>
          <w:tcPr>
            <w:tcW w:w="1527" w:type="dxa"/>
            <w:hideMark/>
          </w:tcPr>
          <w:p w14:paraId="41FF8F13" w14:textId="77777777" w:rsidR="00B16103" w:rsidRPr="00B16103" w:rsidRDefault="00B16103" w:rsidP="00B1610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B16103">
              <w:rPr>
                <w:rFonts w:ascii="Times New Roman" w:eastAsia="Times New Roman" w:hAnsi="Times New Roman" w:cs="Times New Roman"/>
                <w:color w:val="000000" w:themeColor="text1"/>
                <w:sz w:val="20"/>
                <w:szCs w:val="20"/>
              </w:rPr>
              <w:t>–</w:t>
            </w:r>
          </w:p>
        </w:tc>
        <w:tc>
          <w:tcPr>
            <w:tcW w:w="3283" w:type="dxa"/>
            <w:hideMark/>
          </w:tcPr>
          <w:p w14:paraId="0420AAC4" w14:textId="77777777" w:rsidR="00B16103" w:rsidRPr="00B16103" w:rsidRDefault="00B16103" w:rsidP="00B1610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B16103">
              <w:rPr>
                <w:rFonts w:ascii="Times New Roman" w:eastAsia="Times New Roman" w:hAnsi="Times New Roman" w:cs="Times New Roman"/>
                <w:color w:val="000000" w:themeColor="text1"/>
                <w:sz w:val="20"/>
                <w:szCs w:val="20"/>
              </w:rPr>
              <w:t>Model / dataset / code name</w:t>
            </w:r>
          </w:p>
        </w:tc>
      </w:tr>
      <w:tr w:rsidR="00B16103" w:rsidRPr="00B16103" w14:paraId="53D1E226" w14:textId="77777777" w:rsidTr="00B16103">
        <w:trPr>
          <w:trHeight w:val="315"/>
        </w:trPr>
        <w:tc>
          <w:tcPr>
            <w:cnfStyle w:val="001000000000" w:firstRow="0" w:lastRow="0" w:firstColumn="1" w:lastColumn="0" w:oddVBand="0" w:evenVBand="0" w:oddHBand="0" w:evenHBand="0" w:firstRowFirstColumn="0" w:firstRowLastColumn="0" w:lastRowFirstColumn="0" w:lastRowLastColumn="0"/>
            <w:tcW w:w="3103" w:type="dxa"/>
            <w:hideMark/>
          </w:tcPr>
          <w:p w14:paraId="6903ABBA" w14:textId="77777777" w:rsidR="00B16103" w:rsidRPr="00B16103" w:rsidRDefault="00B16103" w:rsidP="00B16103">
            <w:pPr>
              <w:jc w:val="center"/>
              <w:rPr>
                <w:rFonts w:ascii="Times New Roman" w:eastAsia="Times New Roman" w:hAnsi="Times New Roman" w:cs="Times New Roman"/>
                <w:color w:val="000000" w:themeColor="text1"/>
                <w:sz w:val="20"/>
                <w:szCs w:val="20"/>
              </w:rPr>
            </w:pPr>
            <w:r w:rsidRPr="00B16103">
              <w:rPr>
                <w:rFonts w:ascii="Times New Roman" w:eastAsia="Times New Roman" w:hAnsi="Times New Roman" w:cs="Times New Roman"/>
                <w:color w:val="000000" w:themeColor="text1"/>
                <w:sz w:val="20"/>
                <w:szCs w:val="20"/>
              </w:rPr>
              <w:t>category</w:t>
            </w:r>
          </w:p>
        </w:tc>
        <w:tc>
          <w:tcPr>
            <w:tcW w:w="1302" w:type="dxa"/>
            <w:hideMark/>
          </w:tcPr>
          <w:p w14:paraId="4CDFE5E5" w14:textId="77777777" w:rsidR="00B16103" w:rsidRPr="00B16103" w:rsidRDefault="00B16103" w:rsidP="00B1610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themeColor="text1"/>
                <w:sz w:val="20"/>
                <w:szCs w:val="20"/>
              </w:rPr>
            </w:pPr>
            <w:r w:rsidRPr="00B16103">
              <w:rPr>
                <w:rFonts w:ascii="Times New Roman" w:eastAsia="Times New Roman" w:hAnsi="Times New Roman" w:cs="Times New Roman"/>
                <w:i/>
                <w:iCs/>
                <w:color w:val="000000" w:themeColor="text1"/>
                <w:sz w:val="20"/>
                <w:szCs w:val="20"/>
              </w:rPr>
              <w:t>string</w:t>
            </w:r>
          </w:p>
        </w:tc>
        <w:tc>
          <w:tcPr>
            <w:tcW w:w="1527" w:type="dxa"/>
            <w:hideMark/>
          </w:tcPr>
          <w:p w14:paraId="44836E8A" w14:textId="77777777" w:rsidR="00B16103" w:rsidRPr="00B16103" w:rsidRDefault="00B16103" w:rsidP="00B1610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B16103">
              <w:rPr>
                <w:rFonts w:ascii="Times New Roman" w:eastAsia="Times New Roman" w:hAnsi="Times New Roman" w:cs="Times New Roman"/>
                <w:color w:val="000000" w:themeColor="text1"/>
                <w:sz w:val="20"/>
                <w:szCs w:val="20"/>
              </w:rPr>
              <w:t>[MODEL, DATASET, CODE]</w:t>
            </w:r>
          </w:p>
        </w:tc>
        <w:tc>
          <w:tcPr>
            <w:tcW w:w="3283" w:type="dxa"/>
            <w:hideMark/>
          </w:tcPr>
          <w:p w14:paraId="013470A4" w14:textId="77777777" w:rsidR="00B16103" w:rsidRPr="00B16103" w:rsidRDefault="00B16103" w:rsidP="00B1610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B16103">
              <w:rPr>
                <w:rFonts w:ascii="Times New Roman" w:eastAsia="Times New Roman" w:hAnsi="Times New Roman" w:cs="Times New Roman"/>
                <w:color w:val="000000" w:themeColor="text1"/>
                <w:sz w:val="20"/>
                <w:szCs w:val="20"/>
              </w:rPr>
              <w:t>Category type</w:t>
            </w:r>
          </w:p>
        </w:tc>
      </w:tr>
      <w:tr w:rsidR="00B16103" w:rsidRPr="00B16103" w14:paraId="32D8F918" w14:textId="77777777" w:rsidTr="00B16103">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103" w:type="dxa"/>
            <w:hideMark/>
          </w:tcPr>
          <w:p w14:paraId="35DDA9D8" w14:textId="77777777" w:rsidR="00B16103" w:rsidRPr="00B16103" w:rsidRDefault="00B16103" w:rsidP="00B16103">
            <w:pPr>
              <w:jc w:val="center"/>
              <w:rPr>
                <w:rFonts w:ascii="Times New Roman" w:eastAsia="Times New Roman" w:hAnsi="Times New Roman" w:cs="Times New Roman"/>
                <w:color w:val="000000" w:themeColor="text1"/>
                <w:sz w:val="20"/>
                <w:szCs w:val="20"/>
              </w:rPr>
            </w:pPr>
            <w:proofErr w:type="spellStart"/>
            <w:r w:rsidRPr="00B16103">
              <w:rPr>
                <w:rFonts w:ascii="Times New Roman" w:eastAsia="Times New Roman" w:hAnsi="Times New Roman" w:cs="Times New Roman"/>
                <w:color w:val="000000" w:themeColor="text1"/>
                <w:sz w:val="20"/>
                <w:szCs w:val="20"/>
              </w:rPr>
              <w:t>net_score</w:t>
            </w:r>
            <w:proofErr w:type="spellEnd"/>
          </w:p>
        </w:tc>
        <w:tc>
          <w:tcPr>
            <w:tcW w:w="1302" w:type="dxa"/>
            <w:hideMark/>
          </w:tcPr>
          <w:p w14:paraId="13C980D7" w14:textId="77777777" w:rsidR="00B16103" w:rsidRPr="00B16103" w:rsidRDefault="00B16103" w:rsidP="00B1610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iCs/>
                <w:color w:val="000000" w:themeColor="text1"/>
                <w:sz w:val="20"/>
                <w:szCs w:val="20"/>
              </w:rPr>
            </w:pPr>
            <w:r w:rsidRPr="00B16103">
              <w:rPr>
                <w:rFonts w:ascii="Times New Roman" w:eastAsia="Times New Roman" w:hAnsi="Times New Roman" w:cs="Times New Roman"/>
                <w:i/>
                <w:iCs/>
                <w:color w:val="000000" w:themeColor="text1"/>
                <w:sz w:val="20"/>
                <w:szCs w:val="20"/>
              </w:rPr>
              <w:t>float</w:t>
            </w:r>
          </w:p>
        </w:tc>
        <w:tc>
          <w:tcPr>
            <w:tcW w:w="1527" w:type="dxa"/>
            <w:hideMark/>
          </w:tcPr>
          <w:p w14:paraId="34606284" w14:textId="77777777" w:rsidR="00B16103" w:rsidRPr="00B16103" w:rsidRDefault="00B16103" w:rsidP="00B1610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B16103">
              <w:rPr>
                <w:rFonts w:ascii="Times New Roman" w:eastAsia="Times New Roman" w:hAnsi="Times New Roman" w:cs="Times New Roman"/>
                <w:color w:val="000000" w:themeColor="text1"/>
                <w:sz w:val="20"/>
                <w:szCs w:val="20"/>
              </w:rPr>
              <w:t>0 – 1</w:t>
            </w:r>
          </w:p>
        </w:tc>
        <w:tc>
          <w:tcPr>
            <w:tcW w:w="3283" w:type="dxa"/>
            <w:hideMark/>
          </w:tcPr>
          <w:p w14:paraId="70B03472" w14:textId="77777777" w:rsidR="00B16103" w:rsidRPr="00B16103" w:rsidRDefault="00B16103" w:rsidP="00B1610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B16103">
              <w:rPr>
                <w:rFonts w:ascii="Times New Roman" w:eastAsia="Times New Roman" w:hAnsi="Times New Roman" w:cs="Times New Roman"/>
                <w:color w:val="000000" w:themeColor="text1"/>
                <w:sz w:val="20"/>
                <w:szCs w:val="20"/>
              </w:rPr>
              <w:t>Overall quality score</w:t>
            </w:r>
          </w:p>
        </w:tc>
      </w:tr>
      <w:tr w:rsidR="00B16103" w:rsidRPr="00B16103" w14:paraId="14233FF0" w14:textId="77777777" w:rsidTr="00B16103">
        <w:trPr>
          <w:trHeight w:val="315"/>
        </w:trPr>
        <w:tc>
          <w:tcPr>
            <w:cnfStyle w:val="001000000000" w:firstRow="0" w:lastRow="0" w:firstColumn="1" w:lastColumn="0" w:oddVBand="0" w:evenVBand="0" w:oddHBand="0" w:evenHBand="0" w:firstRowFirstColumn="0" w:firstRowLastColumn="0" w:lastRowFirstColumn="0" w:lastRowLastColumn="0"/>
            <w:tcW w:w="3103" w:type="dxa"/>
            <w:hideMark/>
          </w:tcPr>
          <w:p w14:paraId="48D8D4FA" w14:textId="77777777" w:rsidR="00B16103" w:rsidRPr="00B16103" w:rsidRDefault="00B16103" w:rsidP="00B16103">
            <w:pPr>
              <w:jc w:val="center"/>
              <w:rPr>
                <w:rFonts w:ascii="Times New Roman" w:eastAsia="Times New Roman" w:hAnsi="Times New Roman" w:cs="Times New Roman"/>
                <w:color w:val="000000" w:themeColor="text1"/>
                <w:sz w:val="20"/>
                <w:szCs w:val="20"/>
              </w:rPr>
            </w:pPr>
            <w:proofErr w:type="spellStart"/>
            <w:r w:rsidRPr="00B16103">
              <w:rPr>
                <w:rFonts w:ascii="Times New Roman" w:eastAsia="Times New Roman" w:hAnsi="Times New Roman" w:cs="Times New Roman"/>
                <w:color w:val="000000" w:themeColor="text1"/>
                <w:sz w:val="20"/>
                <w:szCs w:val="20"/>
              </w:rPr>
              <w:t>net_score_latency</w:t>
            </w:r>
            <w:proofErr w:type="spellEnd"/>
          </w:p>
        </w:tc>
        <w:tc>
          <w:tcPr>
            <w:tcW w:w="1302" w:type="dxa"/>
            <w:hideMark/>
          </w:tcPr>
          <w:p w14:paraId="416F4AB2" w14:textId="77777777" w:rsidR="00B16103" w:rsidRPr="00B16103" w:rsidRDefault="00B16103" w:rsidP="00B1610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themeColor="text1"/>
                <w:sz w:val="20"/>
                <w:szCs w:val="20"/>
              </w:rPr>
            </w:pPr>
            <w:r w:rsidRPr="00B16103">
              <w:rPr>
                <w:rFonts w:ascii="Times New Roman" w:eastAsia="Times New Roman" w:hAnsi="Times New Roman" w:cs="Times New Roman"/>
                <w:i/>
                <w:iCs/>
                <w:color w:val="000000" w:themeColor="text1"/>
                <w:sz w:val="20"/>
                <w:szCs w:val="20"/>
              </w:rPr>
              <w:t>int</w:t>
            </w:r>
          </w:p>
        </w:tc>
        <w:tc>
          <w:tcPr>
            <w:tcW w:w="1527" w:type="dxa"/>
            <w:hideMark/>
          </w:tcPr>
          <w:p w14:paraId="65915A44" w14:textId="77777777" w:rsidR="00B16103" w:rsidRPr="00B16103" w:rsidRDefault="00B16103" w:rsidP="00B1610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B16103">
              <w:rPr>
                <w:rFonts w:ascii="Times New Roman" w:eastAsia="Times New Roman" w:hAnsi="Times New Roman" w:cs="Times New Roman"/>
                <w:color w:val="000000" w:themeColor="text1"/>
                <w:sz w:val="20"/>
                <w:szCs w:val="20"/>
              </w:rPr>
              <w:t>milliseconds</w:t>
            </w:r>
          </w:p>
        </w:tc>
        <w:tc>
          <w:tcPr>
            <w:tcW w:w="3283" w:type="dxa"/>
            <w:hideMark/>
          </w:tcPr>
          <w:p w14:paraId="1440C71C" w14:textId="77777777" w:rsidR="00B16103" w:rsidRPr="00B16103" w:rsidRDefault="00B16103" w:rsidP="00B1610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B16103">
              <w:rPr>
                <w:rFonts w:ascii="Times New Roman" w:eastAsia="Times New Roman" w:hAnsi="Times New Roman" w:cs="Times New Roman"/>
                <w:color w:val="000000" w:themeColor="text1"/>
                <w:sz w:val="20"/>
                <w:szCs w:val="20"/>
              </w:rPr>
              <w:t xml:space="preserve">Time to compute </w:t>
            </w:r>
            <w:proofErr w:type="spellStart"/>
            <w:r w:rsidRPr="00B16103">
              <w:rPr>
                <w:rFonts w:ascii="Times New Roman" w:eastAsia="Times New Roman" w:hAnsi="Times New Roman" w:cs="Times New Roman"/>
                <w:color w:val="000000" w:themeColor="text1"/>
                <w:sz w:val="20"/>
                <w:szCs w:val="20"/>
              </w:rPr>
              <w:t>net_score</w:t>
            </w:r>
            <w:proofErr w:type="spellEnd"/>
          </w:p>
        </w:tc>
      </w:tr>
      <w:tr w:rsidR="00B16103" w:rsidRPr="00B16103" w14:paraId="41FB3799" w14:textId="77777777" w:rsidTr="00B16103">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103" w:type="dxa"/>
            <w:hideMark/>
          </w:tcPr>
          <w:p w14:paraId="27588799" w14:textId="77777777" w:rsidR="00B16103" w:rsidRPr="00B16103" w:rsidRDefault="00B16103" w:rsidP="00B16103">
            <w:pPr>
              <w:jc w:val="center"/>
              <w:rPr>
                <w:rFonts w:ascii="Times New Roman" w:eastAsia="Times New Roman" w:hAnsi="Times New Roman" w:cs="Times New Roman"/>
                <w:color w:val="000000" w:themeColor="text1"/>
                <w:sz w:val="20"/>
                <w:szCs w:val="20"/>
              </w:rPr>
            </w:pPr>
            <w:proofErr w:type="spellStart"/>
            <w:r w:rsidRPr="00B16103">
              <w:rPr>
                <w:rFonts w:ascii="Times New Roman" w:eastAsia="Times New Roman" w:hAnsi="Times New Roman" w:cs="Times New Roman"/>
                <w:color w:val="000000" w:themeColor="text1"/>
                <w:sz w:val="20"/>
                <w:szCs w:val="20"/>
              </w:rPr>
              <w:t>ramp_up_time</w:t>
            </w:r>
            <w:proofErr w:type="spellEnd"/>
          </w:p>
        </w:tc>
        <w:tc>
          <w:tcPr>
            <w:tcW w:w="1302" w:type="dxa"/>
            <w:hideMark/>
          </w:tcPr>
          <w:p w14:paraId="0A56AEE9" w14:textId="77777777" w:rsidR="00B16103" w:rsidRPr="00B16103" w:rsidRDefault="00B16103" w:rsidP="00B1610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iCs/>
                <w:color w:val="000000" w:themeColor="text1"/>
                <w:sz w:val="20"/>
                <w:szCs w:val="20"/>
              </w:rPr>
            </w:pPr>
            <w:r w:rsidRPr="00B16103">
              <w:rPr>
                <w:rFonts w:ascii="Times New Roman" w:eastAsia="Times New Roman" w:hAnsi="Times New Roman" w:cs="Times New Roman"/>
                <w:i/>
                <w:iCs/>
                <w:color w:val="000000" w:themeColor="text1"/>
                <w:sz w:val="20"/>
                <w:szCs w:val="20"/>
              </w:rPr>
              <w:t>float</w:t>
            </w:r>
          </w:p>
        </w:tc>
        <w:tc>
          <w:tcPr>
            <w:tcW w:w="1527" w:type="dxa"/>
            <w:hideMark/>
          </w:tcPr>
          <w:p w14:paraId="3A80C835" w14:textId="77777777" w:rsidR="00B16103" w:rsidRPr="00B16103" w:rsidRDefault="00B16103" w:rsidP="00B1610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B16103">
              <w:rPr>
                <w:rFonts w:ascii="Times New Roman" w:eastAsia="Times New Roman" w:hAnsi="Times New Roman" w:cs="Times New Roman"/>
                <w:color w:val="000000" w:themeColor="text1"/>
                <w:sz w:val="20"/>
                <w:szCs w:val="20"/>
              </w:rPr>
              <w:t>0 – 1</w:t>
            </w:r>
          </w:p>
        </w:tc>
        <w:tc>
          <w:tcPr>
            <w:tcW w:w="3283" w:type="dxa"/>
            <w:hideMark/>
          </w:tcPr>
          <w:p w14:paraId="798D6F7E" w14:textId="77777777" w:rsidR="00B16103" w:rsidRPr="00B16103" w:rsidRDefault="00B16103" w:rsidP="00B1610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B16103">
              <w:rPr>
                <w:rFonts w:ascii="Times New Roman" w:eastAsia="Times New Roman" w:hAnsi="Times New Roman" w:cs="Times New Roman"/>
                <w:color w:val="000000" w:themeColor="text1"/>
                <w:sz w:val="20"/>
                <w:szCs w:val="20"/>
              </w:rPr>
              <w:t>Ease of ramp-up</w:t>
            </w:r>
          </w:p>
        </w:tc>
      </w:tr>
      <w:tr w:rsidR="00B16103" w:rsidRPr="00B16103" w14:paraId="4FBABE2D" w14:textId="77777777" w:rsidTr="00B16103">
        <w:trPr>
          <w:trHeight w:val="315"/>
        </w:trPr>
        <w:tc>
          <w:tcPr>
            <w:cnfStyle w:val="001000000000" w:firstRow="0" w:lastRow="0" w:firstColumn="1" w:lastColumn="0" w:oddVBand="0" w:evenVBand="0" w:oddHBand="0" w:evenHBand="0" w:firstRowFirstColumn="0" w:firstRowLastColumn="0" w:lastRowFirstColumn="0" w:lastRowLastColumn="0"/>
            <w:tcW w:w="3103" w:type="dxa"/>
            <w:hideMark/>
          </w:tcPr>
          <w:p w14:paraId="5D90C7F7" w14:textId="77777777" w:rsidR="00B16103" w:rsidRPr="00B16103" w:rsidRDefault="00B16103" w:rsidP="00B16103">
            <w:pPr>
              <w:jc w:val="center"/>
              <w:rPr>
                <w:rFonts w:ascii="Times New Roman" w:eastAsia="Times New Roman" w:hAnsi="Times New Roman" w:cs="Times New Roman"/>
                <w:color w:val="000000" w:themeColor="text1"/>
                <w:sz w:val="20"/>
                <w:szCs w:val="20"/>
              </w:rPr>
            </w:pPr>
            <w:proofErr w:type="spellStart"/>
            <w:r w:rsidRPr="00B16103">
              <w:rPr>
                <w:rFonts w:ascii="Times New Roman" w:eastAsia="Times New Roman" w:hAnsi="Times New Roman" w:cs="Times New Roman"/>
                <w:color w:val="000000" w:themeColor="text1"/>
                <w:sz w:val="20"/>
                <w:szCs w:val="20"/>
              </w:rPr>
              <w:t>ramp_up_time_latency</w:t>
            </w:r>
            <w:proofErr w:type="spellEnd"/>
          </w:p>
        </w:tc>
        <w:tc>
          <w:tcPr>
            <w:tcW w:w="1302" w:type="dxa"/>
            <w:hideMark/>
          </w:tcPr>
          <w:p w14:paraId="16543157" w14:textId="77777777" w:rsidR="00B16103" w:rsidRPr="00B16103" w:rsidRDefault="00B16103" w:rsidP="00B1610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themeColor="text1"/>
                <w:sz w:val="20"/>
                <w:szCs w:val="20"/>
              </w:rPr>
            </w:pPr>
            <w:r w:rsidRPr="00B16103">
              <w:rPr>
                <w:rFonts w:ascii="Times New Roman" w:eastAsia="Times New Roman" w:hAnsi="Times New Roman" w:cs="Times New Roman"/>
                <w:i/>
                <w:iCs/>
                <w:color w:val="000000" w:themeColor="text1"/>
                <w:sz w:val="20"/>
                <w:szCs w:val="20"/>
              </w:rPr>
              <w:t>int</w:t>
            </w:r>
          </w:p>
        </w:tc>
        <w:tc>
          <w:tcPr>
            <w:tcW w:w="1527" w:type="dxa"/>
            <w:hideMark/>
          </w:tcPr>
          <w:p w14:paraId="36F58B95" w14:textId="77777777" w:rsidR="00B16103" w:rsidRPr="00B16103" w:rsidRDefault="00B16103" w:rsidP="00B1610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B16103">
              <w:rPr>
                <w:rFonts w:ascii="Times New Roman" w:eastAsia="Times New Roman" w:hAnsi="Times New Roman" w:cs="Times New Roman"/>
                <w:color w:val="000000" w:themeColor="text1"/>
                <w:sz w:val="20"/>
                <w:szCs w:val="20"/>
              </w:rPr>
              <w:t>milliseconds</w:t>
            </w:r>
          </w:p>
        </w:tc>
        <w:tc>
          <w:tcPr>
            <w:tcW w:w="3283" w:type="dxa"/>
            <w:hideMark/>
          </w:tcPr>
          <w:p w14:paraId="04F896B8" w14:textId="77777777" w:rsidR="00B16103" w:rsidRPr="00B16103" w:rsidRDefault="00B16103" w:rsidP="00B1610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B16103">
              <w:rPr>
                <w:rFonts w:ascii="Times New Roman" w:eastAsia="Times New Roman" w:hAnsi="Times New Roman" w:cs="Times New Roman"/>
                <w:color w:val="000000" w:themeColor="text1"/>
                <w:sz w:val="20"/>
                <w:szCs w:val="20"/>
              </w:rPr>
              <w:t xml:space="preserve">Time to compute </w:t>
            </w:r>
            <w:proofErr w:type="spellStart"/>
            <w:r w:rsidRPr="00B16103">
              <w:rPr>
                <w:rFonts w:ascii="Times New Roman" w:eastAsia="Times New Roman" w:hAnsi="Times New Roman" w:cs="Times New Roman"/>
                <w:color w:val="000000" w:themeColor="text1"/>
                <w:sz w:val="20"/>
                <w:szCs w:val="20"/>
              </w:rPr>
              <w:t>ramp_up_time</w:t>
            </w:r>
            <w:proofErr w:type="spellEnd"/>
          </w:p>
        </w:tc>
      </w:tr>
      <w:tr w:rsidR="00B16103" w:rsidRPr="00B16103" w14:paraId="666A7E97" w14:textId="77777777" w:rsidTr="00B16103">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103" w:type="dxa"/>
            <w:hideMark/>
          </w:tcPr>
          <w:p w14:paraId="4A1E9A11" w14:textId="77777777" w:rsidR="00B16103" w:rsidRPr="00B16103" w:rsidRDefault="00B16103" w:rsidP="00B16103">
            <w:pPr>
              <w:jc w:val="center"/>
              <w:rPr>
                <w:rFonts w:ascii="Times New Roman" w:eastAsia="Times New Roman" w:hAnsi="Times New Roman" w:cs="Times New Roman"/>
                <w:color w:val="000000" w:themeColor="text1"/>
                <w:sz w:val="20"/>
                <w:szCs w:val="20"/>
              </w:rPr>
            </w:pPr>
            <w:proofErr w:type="spellStart"/>
            <w:r w:rsidRPr="00B16103">
              <w:rPr>
                <w:rFonts w:ascii="Times New Roman" w:eastAsia="Times New Roman" w:hAnsi="Times New Roman" w:cs="Times New Roman"/>
                <w:color w:val="000000" w:themeColor="text1"/>
                <w:sz w:val="20"/>
                <w:szCs w:val="20"/>
              </w:rPr>
              <w:t>bus_factor</w:t>
            </w:r>
            <w:proofErr w:type="spellEnd"/>
          </w:p>
        </w:tc>
        <w:tc>
          <w:tcPr>
            <w:tcW w:w="1302" w:type="dxa"/>
            <w:hideMark/>
          </w:tcPr>
          <w:p w14:paraId="1309503A" w14:textId="77777777" w:rsidR="00B16103" w:rsidRPr="00B16103" w:rsidRDefault="00B16103" w:rsidP="00B1610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iCs/>
                <w:color w:val="000000" w:themeColor="text1"/>
                <w:sz w:val="20"/>
                <w:szCs w:val="20"/>
              </w:rPr>
            </w:pPr>
            <w:r w:rsidRPr="00B16103">
              <w:rPr>
                <w:rFonts w:ascii="Times New Roman" w:eastAsia="Times New Roman" w:hAnsi="Times New Roman" w:cs="Times New Roman"/>
                <w:i/>
                <w:iCs/>
                <w:color w:val="000000" w:themeColor="text1"/>
                <w:sz w:val="20"/>
                <w:szCs w:val="20"/>
              </w:rPr>
              <w:t>float</w:t>
            </w:r>
          </w:p>
        </w:tc>
        <w:tc>
          <w:tcPr>
            <w:tcW w:w="1527" w:type="dxa"/>
            <w:hideMark/>
          </w:tcPr>
          <w:p w14:paraId="67577093" w14:textId="77777777" w:rsidR="00B16103" w:rsidRPr="00B16103" w:rsidRDefault="00B16103" w:rsidP="00B1610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B16103">
              <w:rPr>
                <w:rFonts w:ascii="Times New Roman" w:eastAsia="Times New Roman" w:hAnsi="Times New Roman" w:cs="Times New Roman"/>
                <w:color w:val="000000" w:themeColor="text1"/>
                <w:sz w:val="20"/>
                <w:szCs w:val="20"/>
              </w:rPr>
              <w:t>0 – 1</w:t>
            </w:r>
          </w:p>
        </w:tc>
        <w:tc>
          <w:tcPr>
            <w:tcW w:w="3283" w:type="dxa"/>
            <w:hideMark/>
          </w:tcPr>
          <w:p w14:paraId="20869763" w14:textId="05EC1E50" w:rsidR="00B16103" w:rsidRPr="00B16103" w:rsidRDefault="00B16103" w:rsidP="00B1610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B16103">
              <w:rPr>
                <w:rFonts w:ascii="Times New Roman" w:eastAsia="Times New Roman" w:hAnsi="Times New Roman" w:cs="Times New Roman"/>
                <w:color w:val="000000" w:themeColor="text1"/>
                <w:sz w:val="20"/>
                <w:szCs w:val="20"/>
              </w:rPr>
              <w:t>Metric measuring the knowledge concentration (higher = safer)</w:t>
            </w:r>
          </w:p>
        </w:tc>
      </w:tr>
      <w:tr w:rsidR="00B16103" w:rsidRPr="00B16103" w14:paraId="78D523F6" w14:textId="77777777" w:rsidTr="00B16103">
        <w:trPr>
          <w:trHeight w:val="315"/>
        </w:trPr>
        <w:tc>
          <w:tcPr>
            <w:cnfStyle w:val="001000000000" w:firstRow="0" w:lastRow="0" w:firstColumn="1" w:lastColumn="0" w:oddVBand="0" w:evenVBand="0" w:oddHBand="0" w:evenHBand="0" w:firstRowFirstColumn="0" w:firstRowLastColumn="0" w:lastRowFirstColumn="0" w:lastRowLastColumn="0"/>
            <w:tcW w:w="3103" w:type="dxa"/>
            <w:hideMark/>
          </w:tcPr>
          <w:p w14:paraId="1E874797" w14:textId="77777777" w:rsidR="00B16103" w:rsidRPr="00B16103" w:rsidRDefault="00B16103" w:rsidP="00B16103">
            <w:pPr>
              <w:jc w:val="center"/>
              <w:rPr>
                <w:rFonts w:ascii="Times New Roman" w:eastAsia="Times New Roman" w:hAnsi="Times New Roman" w:cs="Times New Roman"/>
                <w:color w:val="000000" w:themeColor="text1"/>
                <w:sz w:val="20"/>
                <w:szCs w:val="20"/>
              </w:rPr>
            </w:pPr>
            <w:proofErr w:type="spellStart"/>
            <w:r w:rsidRPr="00B16103">
              <w:rPr>
                <w:rFonts w:ascii="Times New Roman" w:eastAsia="Times New Roman" w:hAnsi="Times New Roman" w:cs="Times New Roman"/>
                <w:color w:val="000000" w:themeColor="text1"/>
                <w:sz w:val="20"/>
                <w:szCs w:val="20"/>
              </w:rPr>
              <w:t>bus_factor_latency</w:t>
            </w:r>
            <w:proofErr w:type="spellEnd"/>
          </w:p>
        </w:tc>
        <w:tc>
          <w:tcPr>
            <w:tcW w:w="1302" w:type="dxa"/>
            <w:hideMark/>
          </w:tcPr>
          <w:p w14:paraId="46D23270" w14:textId="77777777" w:rsidR="00B16103" w:rsidRPr="00B16103" w:rsidRDefault="00B16103" w:rsidP="00B1610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themeColor="text1"/>
                <w:sz w:val="20"/>
                <w:szCs w:val="20"/>
              </w:rPr>
            </w:pPr>
            <w:r w:rsidRPr="00B16103">
              <w:rPr>
                <w:rFonts w:ascii="Times New Roman" w:eastAsia="Times New Roman" w:hAnsi="Times New Roman" w:cs="Times New Roman"/>
                <w:i/>
                <w:iCs/>
                <w:color w:val="000000" w:themeColor="text1"/>
                <w:sz w:val="20"/>
                <w:szCs w:val="20"/>
              </w:rPr>
              <w:t>int</w:t>
            </w:r>
          </w:p>
        </w:tc>
        <w:tc>
          <w:tcPr>
            <w:tcW w:w="1527" w:type="dxa"/>
            <w:hideMark/>
          </w:tcPr>
          <w:p w14:paraId="08E5D094" w14:textId="77777777" w:rsidR="00B16103" w:rsidRPr="00B16103" w:rsidRDefault="00B16103" w:rsidP="00B1610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B16103">
              <w:rPr>
                <w:rFonts w:ascii="Times New Roman" w:eastAsia="Times New Roman" w:hAnsi="Times New Roman" w:cs="Times New Roman"/>
                <w:color w:val="000000" w:themeColor="text1"/>
                <w:sz w:val="20"/>
                <w:szCs w:val="20"/>
              </w:rPr>
              <w:t>milliseconds</w:t>
            </w:r>
          </w:p>
        </w:tc>
        <w:tc>
          <w:tcPr>
            <w:tcW w:w="3283" w:type="dxa"/>
            <w:hideMark/>
          </w:tcPr>
          <w:p w14:paraId="737F61BA" w14:textId="77777777" w:rsidR="00B16103" w:rsidRPr="00B16103" w:rsidRDefault="00B16103" w:rsidP="00B1610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B16103">
              <w:rPr>
                <w:rFonts w:ascii="Times New Roman" w:eastAsia="Times New Roman" w:hAnsi="Times New Roman" w:cs="Times New Roman"/>
                <w:color w:val="000000" w:themeColor="text1"/>
                <w:sz w:val="20"/>
                <w:szCs w:val="20"/>
              </w:rPr>
              <w:t xml:space="preserve">Time to compute </w:t>
            </w:r>
            <w:proofErr w:type="spellStart"/>
            <w:r w:rsidRPr="00B16103">
              <w:rPr>
                <w:rFonts w:ascii="Times New Roman" w:eastAsia="Times New Roman" w:hAnsi="Times New Roman" w:cs="Times New Roman"/>
                <w:color w:val="000000" w:themeColor="text1"/>
                <w:sz w:val="20"/>
                <w:szCs w:val="20"/>
              </w:rPr>
              <w:t>bus_factor</w:t>
            </w:r>
            <w:proofErr w:type="spellEnd"/>
          </w:p>
        </w:tc>
      </w:tr>
      <w:tr w:rsidR="00B16103" w:rsidRPr="00B16103" w14:paraId="40A33EE6" w14:textId="77777777" w:rsidTr="00B16103">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103" w:type="dxa"/>
            <w:hideMark/>
          </w:tcPr>
          <w:p w14:paraId="23D19D43" w14:textId="77777777" w:rsidR="00B16103" w:rsidRPr="00B16103" w:rsidRDefault="00B16103" w:rsidP="00B16103">
            <w:pPr>
              <w:jc w:val="center"/>
              <w:rPr>
                <w:rFonts w:ascii="Times New Roman" w:eastAsia="Times New Roman" w:hAnsi="Times New Roman" w:cs="Times New Roman"/>
                <w:color w:val="000000" w:themeColor="text1"/>
                <w:sz w:val="20"/>
                <w:szCs w:val="20"/>
              </w:rPr>
            </w:pPr>
            <w:proofErr w:type="spellStart"/>
            <w:r w:rsidRPr="00B16103">
              <w:rPr>
                <w:rFonts w:ascii="Times New Roman" w:eastAsia="Times New Roman" w:hAnsi="Times New Roman" w:cs="Times New Roman"/>
                <w:color w:val="000000" w:themeColor="text1"/>
                <w:sz w:val="20"/>
                <w:szCs w:val="20"/>
              </w:rPr>
              <w:t>performance_claims</w:t>
            </w:r>
            <w:proofErr w:type="spellEnd"/>
          </w:p>
        </w:tc>
        <w:tc>
          <w:tcPr>
            <w:tcW w:w="1302" w:type="dxa"/>
            <w:hideMark/>
          </w:tcPr>
          <w:p w14:paraId="3B8AE7C9" w14:textId="77777777" w:rsidR="00B16103" w:rsidRPr="00B16103" w:rsidRDefault="00B16103" w:rsidP="00B1610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iCs/>
                <w:color w:val="000000" w:themeColor="text1"/>
                <w:sz w:val="20"/>
                <w:szCs w:val="20"/>
              </w:rPr>
            </w:pPr>
            <w:r w:rsidRPr="00B16103">
              <w:rPr>
                <w:rFonts w:ascii="Times New Roman" w:eastAsia="Times New Roman" w:hAnsi="Times New Roman" w:cs="Times New Roman"/>
                <w:i/>
                <w:iCs/>
                <w:color w:val="000000" w:themeColor="text1"/>
                <w:sz w:val="20"/>
                <w:szCs w:val="20"/>
              </w:rPr>
              <w:t>float</w:t>
            </w:r>
          </w:p>
        </w:tc>
        <w:tc>
          <w:tcPr>
            <w:tcW w:w="1527" w:type="dxa"/>
            <w:hideMark/>
          </w:tcPr>
          <w:p w14:paraId="5AEAD8B1" w14:textId="77777777" w:rsidR="00B16103" w:rsidRPr="00B16103" w:rsidRDefault="00B16103" w:rsidP="00B1610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B16103">
              <w:rPr>
                <w:rFonts w:ascii="Times New Roman" w:eastAsia="Times New Roman" w:hAnsi="Times New Roman" w:cs="Times New Roman"/>
                <w:color w:val="000000" w:themeColor="text1"/>
                <w:sz w:val="20"/>
                <w:szCs w:val="20"/>
              </w:rPr>
              <w:t>0 – 1</w:t>
            </w:r>
          </w:p>
        </w:tc>
        <w:tc>
          <w:tcPr>
            <w:tcW w:w="3283" w:type="dxa"/>
            <w:hideMark/>
          </w:tcPr>
          <w:p w14:paraId="7E87F3DC" w14:textId="77777777" w:rsidR="00B16103" w:rsidRPr="00B16103" w:rsidRDefault="00B16103" w:rsidP="00B1610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B16103">
              <w:rPr>
                <w:rFonts w:ascii="Times New Roman" w:eastAsia="Times New Roman" w:hAnsi="Times New Roman" w:cs="Times New Roman"/>
                <w:color w:val="000000" w:themeColor="text1"/>
                <w:sz w:val="20"/>
                <w:szCs w:val="20"/>
              </w:rPr>
              <w:t>Evidence of claims (benchmarks, evals)</w:t>
            </w:r>
          </w:p>
        </w:tc>
      </w:tr>
      <w:tr w:rsidR="00B16103" w:rsidRPr="00B16103" w14:paraId="45661CE9" w14:textId="77777777" w:rsidTr="00B16103">
        <w:trPr>
          <w:trHeight w:val="315"/>
        </w:trPr>
        <w:tc>
          <w:tcPr>
            <w:cnfStyle w:val="001000000000" w:firstRow="0" w:lastRow="0" w:firstColumn="1" w:lastColumn="0" w:oddVBand="0" w:evenVBand="0" w:oddHBand="0" w:evenHBand="0" w:firstRowFirstColumn="0" w:firstRowLastColumn="0" w:lastRowFirstColumn="0" w:lastRowLastColumn="0"/>
            <w:tcW w:w="3103" w:type="dxa"/>
            <w:hideMark/>
          </w:tcPr>
          <w:p w14:paraId="51B0E0AF" w14:textId="77777777" w:rsidR="00B16103" w:rsidRPr="00B16103" w:rsidRDefault="00B16103" w:rsidP="00B16103">
            <w:pPr>
              <w:jc w:val="center"/>
              <w:rPr>
                <w:rFonts w:ascii="Times New Roman" w:eastAsia="Times New Roman" w:hAnsi="Times New Roman" w:cs="Times New Roman"/>
                <w:color w:val="000000" w:themeColor="text1"/>
                <w:sz w:val="20"/>
                <w:szCs w:val="20"/>
              </w:rPr>
            </w:pPr>
            <w:proofErr w:type="spellStart"/>
            <w:r w:rsidRPr="00B16103">
              <w:rPr>
                <w:rFonts w:ascii="Times New Roman" w:eastAsia="Times New Roman" w:hAnsi="Times New Roman" w:cs="Times New Roman"/>
                <w:color w:val="000000" w:themeColor="text1"/>
                <w:sz w:val="20"/>
                <w:szCs w:val="20"/>
              </w:rPr>
              <w:t>performance_claims_latency</w:t>
            </w:r>
            <w:proofErr w:type="spellEnd"/>
          </w:p>
        </w:tc>
        <w:tc>
          <w:tcPr>
            <w:tcW w:w="1302" w:type="dxa"/>
            <w:hideMark/>
          </w:tcPr>
          <w:p w14:paraId="09A87F55" w14:textId="77777777" w:rsidR="00B16103" w:rsidRPr="00B16103" w:rsidRDefault="00B16103" w:rsidP="00B1610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themeColor="text1"/>
                <w:sz w:val="20"/>
                <w:szCs w:val="20"/>
              </w:rPr>
            </w:pPr>
            <w:r w:rsidRPr="00B16103">
              <w:rPr>
                <w:rFonts w:ascii="Times New Roman" w:eastAsia="Times New Roman" w:hAnsi="Times New Roman" w:cs="Times New Roman"/>
                <w:i/>
                <w:iCs/>
                <w:color w:val="000000" w:themeColor="text1"/>
                <w:sz w:val="20"/>
                <w:szCs w:val="20"/>
              </w:rPr>
              <w:t>int</w:t>
            </w:r>
          </w:p>
        </w:tc>
        <w:tc>
          <w:tcPr>
            <w:tcW w:w="1527" w:type="dxa"/>
            <w:hideMark/>
          </w:tcPr>
          <w:p w14:paraId="2029869E" w14:textId="77777777" w:rsidR="00B16103" w:rsidRPr="00B16103" w:rsidRDefault="00B16103" w:rsidP="00B1610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B16103">
              <w:rPr>
                <w:rFonts w:ascii="Times New Roman" w:eastAsia="Times New Roman" w:hAnsi="Times New Roman" w:cs="Times New Roman"/>
                <w:color w:val="000000" w:themeColor="text1"/>
                <w:sz w:val="20"/>
                <w:szCs w:val="20"/>
              </w:rPr>
              <w:t>milliseconds</w:t>
            </w:r>
          </w:p>
        </w:tc>
        <w:tc>
          <w:tcPr>
            <w:tcW w:w="3283" w:type="dxa"/>
            <w:hideMark/>
          </w:tcPr>
          <w:p w14:paraId="741E31B7" w14:textId="77777777" w:rsidR="00B16103" w:rsidRPr="00B16103" w:rsidRDefault="00B16103" w:rsidP="00B1610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B16103">
              <w:rPr>
                <w:rFonts w:ascii="Times New Roman" w:eastAsia="Times New Roman" w:hAnsi="Times New Roman" w:cs="Times New Roman"/>
                <w:color w:val="000000" w:themeColor="text1"/>
                <w:sz w:val="20"/>
                <w:szCs w:val="20"/>
              </w:rPr>
              <w:t>Time to compute claims</w:t>
            </w:r>
          </w:p>
        </w:tc>
      </w:tr>
      <w:tr w:rsidR="00B16103" w:rsidRPr="00B16103" w14:paraId="408A5B50" w14:textId="77777777" w:rsidTr="00B16103">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103" w:type="dxa"/>
            <w:hideMark/>
          </w:tcPr>
          <w:p w14:paraId="796FF1FB" w14:textId="77777777" w:rsidR="00B16103" w:rsidRPr="00B16103" w:rsidRDefault="00B16103" w:rsidP="00B16103">
            <w:pPr>
              <w:jc w:val="center"/>
              <w:rPr>
                <w:rFonts w:ascii="Times New Roman" w:eastAsia="Times New Roman" w:hAnsi="Times New Roman" w:cs="Times New Roman"/>
                <w:color w:val="000000" w:themeColor="text1"/>
                <w:sz w:val="20"/>
                <w:szCs w:val="20"/>
              </w:rPr>
            </w:pPr>
            <w:r w:rsidRPr="00B16103">
              <w:rPr>
                <w:rFonts w:ascii="Times New Roman" w:eastAsia="Times New Roman" w:hAnsi="Times New Roman" w:cs="Times New Roman"/>
                <w:color w:val="000000" w:themeColor="text1"/>
                <w:sz w:val="20"/>
                <w:szCs w:val="20"/>
              </w:rPr>
              <w:t>license</w:t>
            </w:r>
          </w:p>
        </w:tc>
        <w:tc>
          <w:tcPr>
            <w:tcW w:w="1302" w:type="dxa"/>
            <w:hideMark/>
          </w:tcPr>
          <w:p w14:paraId="56A31422" w14:textId="77777777" w:rsidR="00B16103" w:rsidRPr="00B16103" w:rsidRDefault="00B16103" w:rsidP="00B1610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iCs/>
                <w:color w:val="000000" w:themeColor="text1"/>
                <w:sz w:val="20"/>
                <w:szCs w:val="20"/>
              </w:rPr>
            </w:pPr>
            <w:r w:rsidRPr="00B16103">
              <w:rPr>
                <w:rFonts w:ascii="Times New Roman" w:eastAsia="Times New Roman" w:hAnsi="Times New Roman" w:cs="Times New Roman"/>
                <w:i/>
                <w:iCs/>
                <w:color w:val="000000" w:themeColor="text1"/>
                <w:sz w:val="20"/>
                <w:szCs w:val="20"/>
              </w:rPr>
              <w:t>float</w:t>
            </w:r>
          </w:p>
        </w:tc>
        <w:tc>
          <w:tcPr>
            <w:tcW w:w="1527" w:type="dxa"/>
            <w:hideMark/>
          </w:tcPr>
          <w:p w14:paraId="4948300C" w14:textId="77777777" w:rsidR="00B16103" w:rsidRPr="00B16103" w:rsidRDefault="00B16103" w:rsidP="00B1610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B16103">
              <w:rPr>
                <w:rFonts w:ascii="Times New Roman" w:eastAsia="Times New Roman" w:hAnsi="Times New Roman" w:cs="Times New Roman"/>
                <w:color w:val="000000" w:themeColor="text1"/>
                <w:sz w:val="20"/>
                <w:szCs w:val="20"/>
              </w:rPr>
              <w:t>0 – 1</w:t>
            </w:r>
          </w:p>
        </w:tc>
        <w:tc>
          <w:tcPr>
            <w:tcW w:w="3283" w:type="dxa"/>
            <w:hideMark/>
          </w:tcPr>
          <w:p w14:paraId="71681213" w14:textId="77777777" w:rsidR="00B16103" w:rsidRPr="00B16103" w:rsidRDefault="00B16103" w:rsidP="00B1610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B16103">
              <w:rPr>
                <w:rFonts w:ascii="Times New Roman" w:eastAsia="Times New Roman" w:hAnsi="Times New Roman" w:cs="Times New Roman"/>
                <w:color w:val="000000" w:themeColor="text1"/>
                <w:sz w:val="20"/>
                <w:szCs w:val="20"/>
              </w:rPr>
              <w:t>License clarity &amp; permissiveness</w:t>
            </w:r>
          </w:p>
        </w:tc>
      </w:tr>
      <w:tr w:rsidR="00B16103" w:rsidRPr="00B16103" w14:paraId="12B1321A" w14:textId="77777777" w:rsidTr="00B16103">
        <w:trPr>
          <w:trHeight w:val="315"/>
        </w:trPr>
        <w:tc>
          <w:tcPr>
            <w:cnfStyle w:val="001000000000" w:firstRow="0" w:lastRow="0" w:firstColumn="1" w:lastColumn="0" w:oddVBand="0" w:evenVBand="0" w:oddHBand="0" w:evenHBand="0" w:firstRowFirstColumn="0" w:firstRowLastColumn="0" w:lastRowFirstColumn="0" w:lastRowLastColumn="0"/>
            <w:tcW w:w="3103" w:type="dxa"/>
            <w:hideMark/>
          </w:tcPr>
          <w:p w14:paraId="16DDE202" w14:textId="77777777" w:rsidR="00B16103" w:rsidRPr="00B16103" w:rsidRDefault="00B16103" w:rsidP="00B16103">
            <w:pPr>
              <w:jc w:val="center"/>
              <w:rPr>
                <w:rFonts w:ascii="Times New Roman" w:eastAsia="Times New Roman" w:hAnsi="Times New Roman" w:cs="Times New Roman"/>
                <w:color w:val="000000" w:themeColor="text1"/>
                <w:sz w:val="20"/>
                <w:szCs w:val="20"/>
              </w:rPr>
            </w:pPr>
            <w:proofErr w:type="spellStart"/>
            <w:r w:rsidRPr="00B16103">
              <w:rPr>
                <w:rFonts w:ascii="Times New Roman" w:eastAsia="Times New Roman" w:hAnsi="Times New Roman" w:cs="Times New Roman"/>
                <w:color w:val="000000" w:themeColor="text1"/>
                <w:sz w:val="20"/>
                <w:szCs w:val="20"/>
              </w:rPr>
              <w:t>license_latency</w:t>
            </w:r>
            <w:proofErr w:type="spellEnd"/>
          </w:p>
        </w:tc>
        <w:tc>
          <w:tcPr>
            <w:tcW w:w="1302" w:type="dxa"/>
            <w:hideMark/>
          </w:tcPr>
          <w:p w14:paraId="59342750" w14:textId="77777777" w:rsidR="00B16103" w:rsidRPr="00B16103" w:rsidRDefault="00B16103" w:rsidP="00B1610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themeColor="text1"/>
                <w:sz w:val="20"/>
                <w:szCs w:val="20"/>
              </w:rPr>
            </w:pPr>
            <w:r w:rsidRPr="00B16103">
              <w:rPr>
                <w:rFonts w:ascii="Times New Roman" w:eastAsia="Times New Roman" w:hAnsi="Times New Roman" w:cs="Times New Roman"/>
                <w:i/>
                <w:iCs/>
                <w:color w:val="000000" w:themeColor="text1"/>
                <w:sz w:val="20"/>
                <w:szCs w:val="20"/>
              </w:rPr>
              <w:t>int</w:t>
            </w:r>
          </w:p>
        </w:tc>
        <w:tc>
          <w:tcPr>
            <w:tcW w:w="1527" w:type="dxa"/>
            <w:hideMark/>
          </w:tcPr>
          <w:p w14:paraId="40D517EE" w14:textId="77777777" w:rsidR="00B16103" w:rsidRPr="00B16103" w:rsidRDefault="00B16103" w:rsidP="00B1610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B16103">
              <w:rPr>
                <w:rFonts w:ascii="Times New Roman" w:eastAsia="Times New Roman" w:hAnsi="Times New Roman" w:cs="Times New Roman"/>
                <w:color w:val="000000" w:themeColor="text1"/>
                <w:sz w:val="20"/>
                <w:szCs w:val="20"/>
              </w:rPr>
              <w:t>milliseconds</w:t>
            </w:r>
          </w:p>
        </w:tc>
        <w:tc>
          <w:tcPr>
            <w:tcW w:w="3283" w:type="dxa"/>
            <w:hideMark/>
          </w:tcPr>
          <w:p w14:paraId="4A03E691" w14:textId="77777777" w:rsidR="00B16103" w:rsidRPr="00B16103" w:rsidRDefault="00B16103" w:rsidP="00B1610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B16103">
              <w:rPr>
                <w:rFonts w:ascii="Times New Roman" w:eastAsia="Times New Roman" w:hAnsi="Times New Roman" w:cs="Times New Roman"/>
                <w:color w:val="000000" w:themeColor="text1"/>
                <w:sz w:val="20"/>
                <w:szCs w:val="20"/>
              </w:rPr>
              <w:t>Time to compute license info</w:t>
            </w:r>
          </w:p>
        </w:tc>
      </w:tr>
      <w:tr w:rsidR="00B16103" w:rsidRPr="00B16103" w14:paraId="0A9AC744" w14:textId="77777777" w:rsidTr="00B16103">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103" w:type="dxa"/>
            <w:vMerge w:val="restart"/>
            <w:hideMark/>
          </w:tcPr>
          <w:p w14:paraId="32DBD8BA" w14:textId="77777777" w:rsidR="00B16103" w:rsidRPr="00B16103" w:rsidRDefault="00B16103" w:rsidP="00B16103">
            <w:pPr>
              <w:jc w:val="center"/>
              <w:rPr>
                <w:rFonts w:ascii="Times New Roman" w:eastAsia="Times New Roman" w:hAnsi="Times New Roman" w:cs="Times New Roman"/>
                <w:color w:val="000000" w:themeColor="text1"/>
                <w:sz w:val="20"/>
                <w:szCs w:val="20"/>
              </w:rPr>
            </w:pPr>
            <w:proofErr w:type="spellStart"/>
            <w:r w:rsidRPr="00B16103">
              <w:rPr>
                <w:rFonts w:ascii="Times New Roman" w:eastAsia="Times New Roman" w:hAnsi="Times New Roman" w:cs="Times New Roman"/>
                <w:color w:val="000000" w:themeColor="text1"/>
                <w:sz w:val="20"/>
                <w:szCs w:val="20"/>
              </w:rPr>
              <w:t>size_score</w:t>
            </w:r>
            <w:proofErr w:type="spellEnd"/>
          </w:p>
        </w:tc>
        <w:tc>
          <w:tcPr>
            <w:tcW w:w="1302" w:type="dxa"/>
            <w:vMerge w:val="restart"/>
            <w:hideMark/>
          </w:tcPr>
          <w:p w14:paraId="371623C6" w14:textId="77777777" w:rsidR="00B16103" w:rsidRPr="00B16103" w:rsidRDefault="00B16103" w:rsidP="00B1610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iCs/>
                <w:color w:val="000000" w:themeColor="text1"/>
                <w:sz w:val="20"/>
                <w:szCs w:val="20"/>
              </w:rPr>
            </w:pPr>
            <w:r w:rsidRPr="00B16103">
              <w:rPr>
                <w:rFonts w:ascii="Times New Roman" w:eastAsia="Times New Roman" w:hAnsi="Times New Roman" w:cs="Times New Roman"/>
                <w:i/>
                <w:iCs/>
                <w:color w:val="000000" w:themeColor="text1"/>
                <w:sz w:val="20"/>
                <w:szCs w:val="20"/>
              </w:rPr>
              <w:t>object</w:t>
            </w:r>
          </w:p>
          <w:p w14:paraId="6767325A" w14:textId="4E538E5F" w:rsidR="00B16103" w:rsidRPr="00B16103" w:rsidRDefault="00B16103" w:rsidP="00B1610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iCs/>
                <w:color w:val="000000" w:themeColor="text1"/>
                <w:sz w:val="20"/>
                <w:szCs w:val="20"/>
              </w:rPr>
            </w:pPr>
            <w:r w:rsidRPr="00B16103">
              <w:rPr>
                <w:rFonts w:ascii="Times New Roman" w:eastAsia="Times New Roman" w:hAnsi="Times New Roman" w:cs="Times New Roman"/>
                <w:i/>
                <w:iCs/>
                <w:color w:val="000000" w:themeColor="text1"/>
                <w:sz w:val="20"/>
                <w:szCs w:val="20"/>
              </w:rPr>
              <w:t>{str -&gt; float}</w:t>
            </w:r>
          </w:p>
        </w:tc>
        <w:tc>
          <w:tcPr>
            <w:tcW w:w="1527" w:type="dxa"/>
            <w:hideMark/>
          </w:tcPr>
          <w:p w14:paraId="7D039536" w14:textId="77777777" w:rsidR="00B16103" w:rsidRPr="00B16103" w:rsidRDefault="00B16103" w:rsidP="00B1610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0"/>
                <w:szCs w:val="20"/>
              </w:rPr>
            </w:pPr>
            <w:proofErr w:type="spellStart"/>
            <w:r w:rsidRPr="00B16103">
              <w:rPr>
                <w:rFonts w:ascii="Times New Roman" w:eastAsia="Times New Roman" w:hAnsi="Times New Roman" w:cs="Times New Roman"/>
                <w:color w:val="000000" w:themeColor="text1"/>
                <w:sz w:val="20"/>
                <w:szCs w:val="20"/>
              </w:rPr>
              <w:t>raspberry_pi</w:t>
            </w:r>
            <w:proofErr w:type="spellEnd"/>
          </w:p>
        </w:tc>
        <w:tc>
          <w:tcPr>
            <w:tcW w:w="3283" w:type="dxa"/>
            <w:vMerge w:val="restart"/>
            <w:hideMark/>
          </w:tcPr>
          <w:p w14:paraId="0D8035C0" w14:textId="7689ABE6" w:rsidR="00B16103" w:rsidRPr="00B16103" w:rsidRDefault="00B16103" w:rsidP="00B1610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B16103">
              <w:rPr>
                <w:rFonts w:ascii="Times New Roman" w:eastAsia="Times New Roman" w:hAnsi="Times New Roman" w:cs="Times New Roman"/>
                <w:color w:val="000000" w:themeColor="text1"/>
                <w:sz w:val="20"/>
                <w:szCs w:val="20"/>
              </w:rPr>
              <w:t>A dictionary mapping hardware types to floats (0–1), indicating model size compatibility with each device</w:t>
            </w:r>
          </w:p>
        </w:tc>
      </w:tr>
      <w:tr w:rsidR="00B16103" w:rsidRPr="00B16103" w14:paraId="4093B82F" w14:textId="77777777" w:rsidTr="00B16103">
        <w:trPr>
          <w:trHeight w:val="315"/>
        </w:trPr>
        <w:tc>
          <w:tcPr>
            <w:cnfStyle w:val="001000000000" w:firstRow="0" w:lastRow="0" w:firstColumn="1" w:lastColumn="0" w:oddVBand="0" w:evenVBand="0" w:oddHBand="0" w:evenHBand="0" w:firstRowFirstColumn="0" w:firstRowLastColumn="0" w:lastRowFirstColumn="0" w:lastRowLastColumn="0"/>
            <w:tcW w:w="3103" w:type="dxa"/>
            <w:vMerge/>
          </w:tcPr>
          <w:p w14:paraId="6EDB3E3D" w14:textId="77777777" w:rsidR="00B16103" w:rsidRPr="00B16103" w:rsidRDefault="00B16103" w:rsidP="00B16103">
            <w:pPr>
              <w:jc w:val="center"/>
              <w:rPr>
                <w:rFonts w:ascii="Times New Roman" w:eastAsia="Times New Roman" w:hAnsi="Times New Roman" w:cs="Times New Roman"/>
                <w:color w:val="000000" w:themeColor="text1"/>
                <w:sz w:val="20"/>
                <w:szCs w:val="20"/>
              </w:rPr>
            </w:pPr>
          </w:p>
        </w:tc>
        <w:tc>
          <w:tcPr>
            <w:tcW w:w="1302" w:type="dxa"/>
            <w:vMerge/>
          </w:tcPr>
          <w:p w14:paraId="6BEF8F63" w14:textId="77777777" w:rsidR="00B16103" w:rsidRPr="00B16103" w:rsidRDefault="00B16103" w:rsidP="00B1610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themeColor="text1"/>
                <w:sz w:val="20"/>
                <w:szCs w:val="20"/>
              </w:rPr>
            </w:pPr>
          </w:p>
        </w:tc>
        <w:tc>
          <w:tcPr>
            <w:tcW w:w="1527" w:type="dxa"/>
          </w:tcPr>
          <w:p w14:paraId="605CB216" w14:textId="77777777" w:rsidR="00B16103" w:rsidRPr="00B16103" w:rsidRDefault="00B16103" w:rsidP="00B1610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proofErr w:type="spellStart"/>
            <w:r w:rsidRPr="00B16103">
              <w:rPr>
                <w:rFonts w:ascii="Times New Roman" w:eastAsia="Times New Roman" w:hAnsi="Times New Roman" w:cs="Times New Roman"/>
                <w:color w:val="000000" w:themeColor="text1"/>
                <w:sz w:val="20"/>
                <w:szCs w:val="20"/>
              </w:rPr>
              <w:t>jetson_nano</w:t>
            </w:r>
            <w:proofErr w:type="spellEnd"/>
          </w:p>
        </w:tc>
        <w:tc>
          <w:tcPr>
            <w:tcW w:w="3283" w:type="dxa"/>
            <w:vMerge/>
          </w:tcPr>
          <w:p w14:paraId="5F28F033" w14:textId="77777777" w:rsidR="00B16103" w:rsidRPr="00B16103" w:rsidRDefault="00B16103" w:rsidP="00B1610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p>
        </w:tc>
      </w:tr>
      <w:tr w:rsidR="00B16103" w:rsidRPr="00B16103" w14:paraId="085C86A5" w14:textId="77777777" w:rsidTr="00B16103">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103" w:type="dxa"/>
            <w:vMerge/>
          </w:tcPr>
          <w:p w14:paraId="7E0DACE0" w14:textId="77777777" w:rsidR="00B16103" w:rsidRPr="00B16103" w:rsidRDefault="00B16103" w:rsidP="00B16103">
            <w:pPr>
              <w:jc w:val="center"/>
              <w:rPr>
                <w:rFonts w:ascii="Times New Roman" w:eastAsia="Times New Roman" w:hAnsi="Times New Roman" w:cs="Times New Roman"/>
                <w:color w:val="000000" w:themeColor="text1"/>
                <w:sz w:val="20"/>
                <w:szCs w:val="20"/>
              </w:rPr>
            </w:pPr>
          </w:p>
        </w:tc>
        <w:tc>
          <w:tcPr>
            <w:tcW w:w="1302" w:type="dxa"/>
            <w:vMerge/>
          </w:tcPr>
          <w:p w14:paraId="6DAE0A5A" w14:textId="77777777" w:rsidR="00B16103" w:rsidRPr="00B16103" w:rsidRDefault="00B16103" w:rsidP="00B1610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iCs/>
                <w:color w:val="000000" w:themeColor="text1"/>
                <w:sz w:val="20"/>
                <w:szCs w:val="20"/>
              </w:rPr>
            </w:pPr>
          </w:p>
        </w:tc>
        <w:tc>
          <w:tcPr>
            <w:tcW w:w="1527" w:type="dxa"/>
          </w:tcPr>
          <w:p w14:paraId="48D01E00" w14:textId="77777777" w:rsidR="00B16103" w:rsidRPr="00B16103" w:rsidRDefault="00B16103" w:rsidP="00B1610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0"/>
                <w:szCs w:val="20"/>
              </w:rPr>
            </w:pPr>
            <w:proofErr w:type="spellStart"/>
            <w:r w:rsidRPr="00B16103">
              <w:rPr>
                <w:rFonts w:ascii="Times New Roman" w:eastAsia="Times New Roman" w:hAnsi="Times New Roman" w:cs="Times New Roman"/>
                <w:color w:val="000000" w:themeColor="text1"/>
                <w:sz w:val="20"/>
                <w:szCs w:val="20"/>
              </w:rPr>
              <w:t>desktop_pc</w:t>
            </w:r>
            <w:proofErr w:type="spellEnd"/>
          </w:p>
        </w:tc>
        <w:tc>
          <w:tcPr>
            <w:tcW w:w="3283" w:type="dxa"/>
            <w:vMerge/>
          </w:tcPr>
          <w:p w14:paraId="731BB0DA" w14:textId="77777777" w:rsidR="00B16103" w:rsidRPr="00B16103" w:rsidRDefault="00B16103" w:rsidP="00B1610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0"/>
                <w:szCs w:val="20"/>
              </w:rPr>
            </w:pPr>
          </w:p>
        </w:tc>
      </w:tr>
      <w:tr w:rsidR="00B16103" w:rsidRPr="00B16103" w14:paraId="4BE4555A" w14:textId="77777777" w:rsidTr="00B16103">
        <w:trPr>
          <w:trHeight w:val="315"/>
        </w:trPr>
        <w:tc>
          <w:tcPr>
            <w:cnfStyle w:val="001000000000" w:firstRow="0" w:lastRow="0" w:firstColumn="1" w:lastColumn="0" w:oddVBand="0" w:evenVBand="0" w:oddHBand="0" w:evenHBand="0" w:firstRowFirstColumn="0" w:firstRowLastColumn="0" w:lastRowFirstColumn="0" w:lastRowLastColumn="0"/>
            <w:tcW w:w="3103" w:type="dxa"/>
            <w:vMerge/>
          </w:tcPr>
          <w:p w14:paraId="60A62D8C" w14:textId="77777777" w:rsidR="00B16103" w:rsidRPr="00B16103" w:rsidRDefault="00B16103" w:rsidP="00B16103">
            <w:pPr>
              <w:jc w:val="center"/>
              <w:rPr>
                <w:rFonts w:ascii="Times New Roman" w:eastAsia="Times New Roman" w:hAnsi="Times New Roman" w:cs="Times New Roman"/>
                <w:color w:val="000000" w:themeColor="text1"/>
                <w:sz w:val="20"/>
                <w:szCs w:val="20"/>
              </w:rPr>
            </w:pPr>
          </w:p>
        </w:tc>
        <w:tc>
          <w:tcPr>
            <w:tcW w:w="1302" w:type="dxa"/>
            <w:vMerge/>
          </w:tcPr>
          <w:p w14:paraId="622E4A3F" w14:textId="77777777" w:rsidR="00B16103" w:rsidRPr="00B16103" w:rsidRDefault="00B16103" w:rsidP="00B1610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themeColor="text1"/>
                <w:sz w:val="20"/>
                <w:szCs w:val="20"/>
              </w:rPr>
            </w:pPr>
          </w:p>
        </w:tc>
        <w:tc>
          <w:tcPr>
            <w:tcW w:w="1527" w:type="dxa"/>
          </w:tcPr>
          <w:p w14:paraId="24E32C6E" w14:textId="77777777" w:rsidR="00B16103" w:rsidRPr="00B16103" w:rsidRDefault="00B16103" w:rsidP="00B1610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proofErr w:type="spellStart"/>
            <w:r w:rsidRPr="00B16103">
              <w:rPr>
                <w:rFonts w:ascii="Times New Roman" w:eastAsia="Times New Roman" w:hAnsi="Times New Roman" w:cs="Times New Roman"/>
                <w:color w:val="000000" w:themeColor="text1"/>
                <w:sz w:val="20"/>
                <w:szCs w:val="20"/>
              </w:rPr>
              <w:t>aws_server</w:t>
            </w:r>
            <w:proofErr w:type="spellEnd"/>
          </w:p>
        </w:tc>
        <w:tc>
          <w:tcPr>
            <w:tcW w:w="3283" w:type="dxa"/>
            <w:vMerge/>
          </w:tcPr>
          <w:p w14:paraId="3A2C2DC3" w14:textId="77777777" w:rsidR="00B16103" w:rsidRPr="00B16103" w:rsidRDefault="00B16103" w:rsidP="00B1610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p>
        </w:tc>
      </w:tr>
      <w:tr w:rsidR="00B16103" w:rsidRPr="00B16103" w14:paraId="76218AF8" w14:textId="77777777" w:rsidTr="00B16103">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103" w:type="dxa"/>
            <w:hideMark/>
          </w:tcPr>
          <w:p w14:paraId="11AB2A6D" w14:textId="77777777" w:rsidR="00B16103" w:rsidRPr="00B16103" w:rsidRDefault="00B16103" w:rsidP="00B16103">
            <w:pPr>
              <w:jc w:val="center"/>
              <w:rPr>
                <w:rFonts w:ascii="Times New Roman" w:eastAsia="Times New Roman" w:hAnsi="Times New Roman" w:cs="Times New Roman"/>
                <w:color w:val="000000" w:themeColor="text1"/>
                <w:sz w:val="20"/>
                <w:szCs w:val="20"/>
              </w:rPr>
            </w:pPr>
            <w:proofErr w:type="spellStart"/>
            <w:r w:rsidRPr="00B16103">
              <w:rPr>
                <w:rFonts w:ascii="Times New Roman" w:eastAsia="Times New Roman" w:hAnsi="Times New Roman" w:cs="Times New Roman"/>
                <w:color w:val="000000" w:themeColor="text1"/>
                <w:sz w:val="20"/>
                <w:szCs w:val="20"/>
              </w:rPr>
              <w:t>size_score_latency</w:t>
            </w:r>
            <w:proofErr w:type="spellEnd"/>
          </w:p>
        </w:tc>
        <w:tc>
          <w:tcPr>
            <w:tcW w:w="1302" w:type="dxa"/>
            <w:hideMark/>
          </w:tcPr>
          <w:p w14:paraId="6E874B12" w14:textId="77777777" w:rsidR="00B16103" w:rsidRPr="00B16103" w:rsidRDefault="00B16103" w:rsidP="00B1610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iCs/>
                <w:color w:val="000000" w:themeColor="text1"/>
                <w:sz w:val="20"/>
                <w:szCs w:val="20"/>
              </w:rPr>
            </w:pPr>
            <w:r w:rsidRPr="00B16103">
              <w:rPr>
                <w:rFonts w:ascii="Times New Roman" w:eastAsia="Times New Roman" w:hAnsi="Times New Roman" w:cs="Times New Roman"/>
                <w:i/>
                <w:iCs/>
                <w:color w:val="000000" w:themeColor="text1"/>
                <w:sz w:val="20"/>
                <w:szCs w:val="20"/>
              </w:rPr>
              <w:t>int</w:t>
            </w:r>
          </w:p>
        </w:tc>
        <w:tc>
          <w:tcPr>
            <w:tcW w:w="1527" w:type="dxa"/>
            <w:hideMark/>
          </w:tcPr>
          <w:p w14:paraId="5757E993" w14:textId="77777777" w:rsidR="00B16103" w:rsidRPr="00B16103" w:rsidRDefault="00B16103" w:rsidP="00B1610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B16103">
              <w:rPr>
                <w:rFonts w:ascii="Times New Roman" w:eastAsia="Times New Roman" w:hAnsi="Times New Roman" w:cs="Times New Roman"/>
                <w:color w:val="000000" w:themeColor="text1"/>
                <w:sz w:val="20"/>
                <w:szCs w:val="20"/>
              </w:rPr>
              <w:t>milliseconds</w:t>
            </w:r>
          </w:p>
        </w:tc>
        <w:tc>
          <w:tcPr>
            <w:tcW w:w="3283" w:type="dxa"/>
            <w:hideMark/>
          </w:tcPr>
          <w:p w14:paraId="62A885CA" w14:textId="77777777" w:rsidR="00B16103" w:rsidRPr="00B16103" w:rsidRDefault="00B16103" w:rsidP="00B1610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B16103">
              <w:rPr>
                <w:rFonts w:ascii="Times New Roman" w:eastAsia="Times New Roman" w:hAnsi="Times New Roman" w:cs="Times New Roman"/>
                <w:color w:val="000000" w:themeColor="text1"/>
                <w:sz w:val="20"/>
                <w:szCs w:val="20"/>
              </w:rPr>
              <w:t>Time to compute size score</w:t>
            </w:r>
          </w:p>
        </w:tc>
      </w:tr>
      <w:tr w:rsidR="00B16103" w:rsidRPr="00B16103" w14:paraId="70A6BD77" w14:textId="77777777" w:rsidTr="00B16103">
        <w:trPr>
          <w:trHeight w:val="315"/>
        </w:trPr>
        <w:tc>
          <w:tcPr>
            <w:cnfStyle w:val="001000000000" w:firstRow="0" w:lastRow="0" w:firstColumn="1" w:lastColumn="0" w:oddVBand="0" w:evenVBand="0" w:oddHBand="0" w:evenHBand="0" w:firstRowFirstColumn="0" w:firstRowLastColumn="0" w:lastRowFirstColumn="0" w:lastRowLastColumn="0"/>
            <w:tcW w:w="3103" w:type="dxa"/>
          </w:tcPr>
          <w:p w14:paraId="7FDD3E35" w14:textId="77777777" w:rsidR="00B16103" w:rsidRPr="00B16103" w:rsidRDefault="00B16103" w:rsidP="00B16103">
            <w:pPr>
              <w:jc w:val="center"/>
              <w:rPr>
                <w:rFonts w:ascii="Times New Roman" w:eastAsia="Times New Roman" w:hAnsi="Times New Roman" w:cs="Times New Roman"/>
                <w:color w:val="000000" w:themeColor="text1"/>
                <w:sz w:val="20"/>
                <w:szCs w:val="20"/>
              </w:rPr>
            </w:pPr>
            <w:proofErr w:type="spellStart"/>
            <w:r w:rsidRPr="00B16103">
              <w:rPr>
                <w:rFonts w:ascii="Times New Roman" w:eastAsia="Times New Roman" w:hAnsi="Times New Roman" w:cs="Times New Roman"/>
                <w:color w:val="000000" w:themeColor="text1"/>
                <w:sz w:val="20"/>
                <w:szCs w:val="20"/>
              </w:rPr>
              <w:t>dataset_and_code_score</w:t>
            </w:r>
            <w:proofErr w:type="spellEnd"/>
          </w:p>
        </w:tc>
        <w:tc>
          <w:tcPr>
            <w:tcW w:w="1302" w:type="dxa"/>
          </w:tcPr>
          <w:p w14:paraId="65A869AB" w14:textId="77777777" w:rsidR="00B16103" w:rsidRPr="00B16103" w:rsidRDefault="00B16103" w:rsidP="00B1610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themeColor="text1"/>
                <w:sz w:val="20"/>
                <w:szCs w:val="20"/>
              </w:rPr>
            </w:pPr>
            <w:r w:rsidRPr="00B16103">
              <w:rPr>
                <w:rFonts w:ascii="Times New Roman" w:eastAsia="Times New Roman" w:hAnsi="Times New Roman" w:cs="Times New Roman"/>
                <w:i/>
                <w:iCs/>
                <w:color w:val="000000" w:themeColor="text1"/>
                <w:sz w:val="20"/>
                <w:szCs w:val="20"/>
              </w:rPr>
              <w:t>float</w:t>
            </w:r>
          </w:p>
        </w:tc>
        <w:tc>
          <w:tcPr>
            <w:tcW w:w="1527" w:type="dxa"/>
          </w:tcPr>
          <w:p w14:paraId="08EAAD0D" w14:textId="77777777" w:rsidR="00B16103" w:rsidRPr="00B16103" w:rsidRDefault="00B16103" w:rsidP="00B1610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B16103">
              <w:rPr>
                <w:rFonts w:ascii="Times New Roman" w:eastAsia="Times New Roman" w:hAnsi="Times New Roman" w:cs="Times New Roman"/>
                <w:color w:val="000000" w:themeColor="text1"/>
                <w:sz w:val="20"/>
                <w:szCs w:val="20"/>
              </w:rPr>
              <w:t>0 – 1</w:t>
            </w:r>
          </w:p>
        </w:tc>
        <w:tc>
          <w:tcPr>
            <w:tcW w:w="3283" w:type="dxa"/>
          </w:tcPr>
          <w:p w14:paraId="2DFD7CBA" w14:textId="77777777" w:rsidR="00B16103" w:rsidRPr="00B16103" w:rsidRDefault="00B16103" w:rsidP="00B1610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B16103">
              <w:rPr>
                <w:rFonts w:ascii="Times New Roman" w:eastAsia="Times New Roman" w:hAnsi="Times New Roman" w:cs="Times New Roman"/>
                <w:color w:val="000000" w:themeColor="text1"/>
                <w:sz w:val="20"/>
                <w:szCs w:val="20"/>
              </w:rPr>
              <w:t>If the dataset used for training and benchmarking is well documented, along with any example code.</w:t>
            </w:r>
          </w:p>
        </w:tc>
      </w:tr>
      <w:tr w:rsidR="00B16103" w:rsidRPr="00B16103" w14:paraId="7CC01F20" w14:textId="77777777" w:rsidTr="00B16103">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103" w:type="dxa"/>
          </w:tcPr>
          <w:p w14:paraId="47BF6C86" w14:textId="77777777" w:rsidR="00B16103" w:rsidRPr="00B16103" w:rsidRDefault="00B16103" w:rsidP="00B16103">
            <w:pPr>
              <w:jc w:val="center"/>
              <w:rPr>
                <w:rFonts w:ascii="Times New Roman" w:eastAsia="Times New Roman" w:hAnsi="Times New Roman" w:cs="Times New Roman"/>
                <w:color w:val="000000" w:themeColor="text1"/>
                <w:sz w:val="20"/>
                <w:szCs w:val="20"/>
              </w:rPr>
            </w:pPr>
            <w:proofErr w:type="spellStart"/>
            <w:r w:rsidRPr="00B16103">
              <w:rPr>
                <w:rFonts w:ascii="Times New Roman" w:eastAsia="Times New Roman" w:hAnsi="Times New Roman" w:cs="Times New Roman"/>
                <w:color w:val="000000" w:themeColor="text1"/>
                <w:sz w:val="20"/>
                <w:szCs w:val="20"/>
              </w:rPr>
              <w:t>dataset_and_code_score_latency</w:t>
            </w:r>
            <w:proofErr w:type="spellEnd"/>
          </w:p>
        </w:tc>
        <w:tc>
          <w:tcPr>
            <w:tcW w:w="1302" w:type="dxa"/>
          </w:tcPr>
          <w:p w14:paraId="15B338E8" w14:textId="77777777" w:rsidR="00B16103" w:rsidRPr="00B16103" w:rsidRDefault="00B16103" w:rsidP="00B1610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iCs/>
                <w:color w:val="000000" w:themeColor="text1"/>
                <w:sz w:val="20"/>
                <w:szCs w:val="20"/>
              </w:rPr>
            </w:pPr>
            <w:r w:rsidRPr="00B16103">
              <w:rPr>
                <w:rFonts w:ascii="Times New Roman" w:eastAsia="Times New Roman" w:hAnsi="Times New Roman" w:cs="Times New Roman"/>
                <w:i/>
                <w:iCs/>
                <w:color w:val="000000" w:themeColor="text1"/>
                <w:sz w:val="20"/>
                <w:szCs w:val="20"/>
              </w:rPr>
              <w:t>int</w:t>
            </w:r>
          </w:p>
        </w:tc>
        <w:tc>
          <w:tcPr>
            <w:tcW w:w="1527" w:type="dxa"/>
          </w:tcPr>
          <w:p w14:paraId="179AE929" w14:textId="77777777" w:rsidR="00B16103" w:rsidRPr="00B16103" w:rsidRDefault="00B16103" w:rsidP="00B1610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B16103">
              <w:rPr>
                <w:rFonts w:ascii="Times New Roman" w:eastAsia="Times New Roman" w:hAnsi="Times New Roman" w:cs="Times New Roman"/>
                <w:color w:val="000000" w:themeColor="text1"/>
                <w:sz w:val="20"/>
                <w:szCs w:val="20"/>
              </w:rPr>
              <w:t>milliseconds</w:t>
            </w:r>
          </w:p>
        </w:tc>
        <w:tc>
          <w:tcPr>
            <w:tcW w:w="3283" w:type="dxa"/>
          </w:tcPr>
          <w:p w14:paraId="2CEF8B4F" w14:textId="77777777" w:rsidR="00B16103" w:rsidRPr="00B16103" w:rsidRDefault="00B16103" w:rsidP="00B1610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B16103">
              <w:rPr>
                <w:rFonts w:ascii="Times New Roman" w:eastAsia="Times New Roman" w:hAnsi="Times New Roman" w:cs="Times New Roman"/>
                <w:color w:val="000000" w:themeColor="text1"/>
                <w:sz w:val="20"/>
                <w:szCs w:val="20"/>
              </w:rPr>
              <w:t>Time to compute availability score</w:t>
            </w:r>
          </w:p>
        </w:tc>
      </w:tr>
      <w:tr w:rsidR="00B16103" w:rsidRPr="00B16103" w14:paraId="5A17AD37" w14:textId="77777777" w:rsidTr="00B16103">
        <w:trPr>
          <w:trHeight w:val="315"/>
        </w:trPr>
        <w:tc>
          <w:tcPr>
            <w:cnfStyle w:val="001000000000" w:firstRow="0" w:lastRow="0" w:firstColumn="1" w:lastColumn="0" w:oddVBand="0" w:evenVBand="0" w:oddHBand="0" w:evenHBand="0" w:firstRowFirstColumn="0" w:firstRowLastColumn="0" w:lastRowFirstColumn="0" w:lastRowLastColumn="0"/>
            <w:tcW w:w="3103" w:type="dxa"/>
          </w:tcPr>
          <w:p w14:paraId="71770F20" w14:textId="31AC9521" w:rsidR="00B16103" w:rsidRPr="00B16103" w:rsidRDefault="70AB184A" w:rsidP="00B16103">
            <w:pPr>
              <w:jc w:val="center"/>
              <w:rPr>
                <w:rFonts w:ascii="Times New Roman" w:eastAsia="Times New Roman" w:hAnsi="Times New Roman" w:cs="Times New Roman"/>
                <w:color w:val="000000" w:themeColor="text1"/>
                <w:sz w:val="20"/>
                <w:szCs w:val="20"/>
              </w:rPr>
            </w:pPr>
            <w:proofErr w:type="spellStart"/>
            <w:r w:rsidRPr="70AB184A">
              <w:rPr>
                <w:rFonts w:ascii="Times New Roman" w:eastAsia="Times New Roman" w:hAnsi="Times New Roman" w:cs="Times New Roman"/>
                <w:color w:val="000000" w:themeColor="text1"/>
                <w:sz w:val="20"/>
                <w:szCs w:val="20"/>
              </w:rPr>
              <w:t>dataset</w:t>
            </w:r>
            <w:r w:rsidR="00B16103" w:rsidRPr="00B16103">
              <w:rPr>
                <w:rFonts w:ascii="Times New Roman" w:eastAsia="Times New Roman" w:hAnsi="Times New Roman" w:cs="Times New Roman"/>
                <w:color w:val="000000" w:themeColor="text1"/>
                <w:sz w:val="20"/>
                <w:szCs w:val="20"/>
              </w:rPr>
              <w:t>_quality</w:t>
            </w:r>
            <w:proofErr w:type="spellEnd"/>
          </w:p>
        </w:tc>
        <w:tc>
          <w:tcPr>
            <w:tcW w:w="1302" w:type="dxa"/>
          </w:tcPr>
          <w:p w14:paraId="7F8C2C3E" w14:textId="77777777" w:rsidR="00B16103" w:rsidRPr="00B16103" w:rsidRDefault="00B16103" w:rsidP="00B1610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themeColor="text1"/>
                <w:sz w:val="20"/>
                <w:szCs w:val="20"/>
              </w:rPr>
            </w:pPr>
            <w:r w:rsidRPr="00B16103">
              <w:rPr>
                <w:rFonts w:ascii="Times New Roman" w:eastAsia="Times New Roman" w:hAnsi="Times New Roman" w:cs="Times New Roman"/>
                <w:i/>
                <w:iCs/>
                <w:color w:val="000000" w:themeColor="text1"/>
                <w:sz w:val="20"/>
                <w:szCs w:val="20"/>
              </w:rPr>
              <w:t>float</w:t>
            </w:r>
          </w:p>
        </w:tc>
        <w:tc>
          <w:tcPr>
            <w:tcW w:w="1527" w:type="dxa"/>
          </w:tcPr>
          <w:p w14:paraId="3F8A3CD6" w14:textId="77777777" w:rsidR="00B16103" w:rsidRPr="00B16103" w:rsidRDefault="00B16103" w:rsidP="00B1610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B16103">
              <w:rPr>
                <w:rFonts w:ascii="Times New Roman" w:eastAsia="Times New Roman" w:hAnsi="Times New Roman" w:cs="Times New Roman"/>
                <w:color w:val="000000" w:themeColor="text1"/>
                <w:sz w:val="20"/>
                <w:szCs w:val="20"/>
              </w:rPr>
              <w:t>0 – 1</w:t>
            </w:r>
          </w:p>
        </w:tc>
        <w:tc>
          <w:tcPr>
            <w:tcW w:w="3283" w:type="dxa"/>
          </w:tcPr>
          <w:p w14:paraId="354CB064" w14:textId="77777777" w:rsidR="00B16103" w:rsidRPr="00B16103" w:rsidRDefault="00B16103" w:rsidP="00B1610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B16103">
              <w:rPr>
                <w:rFonts w:ascii="Times New Roman" w:eastAsia="Times New Roman" w:hAnsi="Times New Roman" w:cs="Times New Roman"/>
                <w:color w:val="000000" w:themeColor="text1"/>
                <w:sz w:val="20"/>
                <w:szCs w:val="20"/>
              </w:rPr>
              <w:t>Dataset quality</w:t>
            </w:r>
          </w:p>
        </w:tc>
      </w:tr>
      <w:tr w:rsidR="00B16103" w:rsidRPr="00B16103" w14:paraId="2A1AF6F8" w14:textId="77777777" w:rsidTr="00B16103">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103" w:type="dxa"/>
          </w:tcPr>
          <w:p w14:paraId="595CFC5B" w14:textId="2B4EABD8" w:rsidR="00B16103" w:rsidRPr="00B16103" w:rsidRDefault="70AB184A" w:rsidP="00B16103">
            <w:pPr>
              <w:jc w:val="center"/>
              <w:rPr>
                <w:rFonts w:ascii="Times New Roman" w:eastAsia="Times New Roman" w:hAnsi="Times New Roman" w:cs="Times New Roman"/>
                <w:color w:val="000000" w:themeColor="text1"/>
                <w:sz w:val="20"/>
                <w:szCs w:val="20"/>
              </w:rPr>
            </w:pPr>
            <w:proofErr w:type="spellStart"/>
            <w:r w:rsidRPr="70AB184A">
              <w:rPr>
                <w:rFonts w:ascii="Times New Roman" w:eastAsia="Times New Roman" w:hAnsi="Times New Roman" w:cs="Times New Roman"/>
                <w:color w:val="000000" w:themeColor="text1"/>
                <w:sz w:val="20"/>
                <w:szCs w:val="20"/>
              </w:rPr>
              <w:t>dataset</w:t>
            </w:r>
            <w:r w:rsidR="00B16103" w:rsidRPr="00B16103">
              <w:rPr>
                <w:rFonts w:ascii="Times New Roman" w:eastAsia="Times New Roman" w:hAnsi="Times New Roman" w:cs="Times New Roman"/>
                <w:color w:val="000000" w:themeColor="text1"/>
                <w:sz w:val="20"/>
                <w:szCs w:val="20"/>
              </w:rPr>
              <w:t>_quality_latency</w:t>
            </w:r>
            <w:proofErr w:type="spellEnd"/>
          </w:p>
        </w:tc>
        <w:tc>
          <w:tcPr>
            <w:tcW w:w="1302" w:type="dxa"/>
          </w:tcPr>
          <w:p w14:paraId="5F4A260B" w14:textId="77777777" w:rsidR="00B16103" w:rsidRPr="00B16103" w:rsidRDefault="00B16103" w:rsidP="00B1610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iCs/>
                <w:color w:val="000000" w:themeColor="text1"/>
                <w:sz w:val="20"/>
                <w:szCs w:val="20"/>
              </w:rPr>
            </w:pPr>
            <w:r w:rsidRPr="00B16103">
              <w:rPr>
                <w:rFonts w:ascii="Times New Roman" w:eastAsia="Times New Roman" w:hAnsi="Times New Roman" w:cs="Times New Roman"/>
                <w:i/>
                <w:iCs/>
                <w:color w:val="000000" w:themeColor="text1"/>
                <w:sz w:val="20"/>
                <w:szCs w:val="20"/>
              </w:rPr>
              <w:t>int</w:t>
            </w:r>
          </w:p>
        </w:tc>
        <w:tc>
          <w:tcPr>
            <w:tcW w:w="1527" w:type="dxa"/>
          </w:tcPr>
          <w:p w14:paraId="3AA25EEB" w14:textId="77777777" w:rsidR="00B16103" w:rsidRPr="00B16103" w:rsidRDefault="00B16103" w:rsidP="00B1610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B16103">
              <w:rPr>
                <w:rFonts w:ascii="Times New Roman" w:eastAsia="Times New Roman" w:hAnsi="Times New Roman" w:cs="Times New Roman"/>
                <w:color w:val="000000" w:themeColor="text1"/>
                <w:sz w:val="20"/>
                <w:szCs w:val="20"/>
              </w:rPr>
              <w:t>milliseconds</w:t>
            </w:r>
          </w:p>
        </w:tc>
        <w:tc>
          <w:tcPr>
            <w:tcW w:w="3283" w:type="dxa"/>
          </w:tcPr>
          <w:p w14:paraId="02203EEF" w14:textId="77777777" w:rsidR="00B16103" w:rsidRPr="00B16103" w:rsidRDefault="00B16103" w:rsidP="00B1610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B16103">
              <w:rPr>
                <w:rFonts w:ascii="Times New Roman" w:eastAsia="Times New Roman" w:hAnsi="Times New Roman" w:cs="Times New Roman"/>
                <w:color w:val="000000" w:themeColor="text1"/>
                <w:sz w:val="20"/>
                <w:szCs w:val="20"/>
              </w:rPr>
              <w:t>Time to compute dataset quality</w:t>
            </w:r>
          </w:p>
        </w:tc>
      </w:tr>
      <w:tr w:rsidR="00B16103" w:rsidRPr="00B16103" w14:paraId="3EBFCAAE" w14:textId="77777777" w:rsidTr="00B16103">
        <w:trPr>
          <w:trHeight w:val="315"/>
        </w:trPr>
        <w:tc>
          <w:tcPr>
            <w:cnfStyle w:val="001000000000" w:firstRow="0" w:lastRow="0" w:firstColumn="1" w:lastColumn="0" w:oddVBand="0" w:evenVBand="0" w:oddHBand="0" w:evenHBand="0" w:firstRowFirstColumn="0" w:firstRowLastColumn="0" w:lastRowFirstColumn="0" w:lastRowLastColumn="0"/>
            <w:tcW w:w="3103" w:type="dxa"/>
          </w:tcPr>
          <w:p w14:paraId="67815F03" w14:textId="77777777" w:rsidR="00B16103" w:rsidRPr="00B16103" w:rsidRDefault="00B16103" w:rsidP="00B16103">
            <w:pPr>
              <w:jc w:val="center"/>
              <w:rPr>
                <w:rFonts w:ascii="Times New Roman" w:eastAsia="Times New Roman" w:hAnsi="Times New Roman" w:cs="Times New Roman"/>
                <w:color w:val="000000" w:themeColor="text1"/>
                <w:sz w:val="20"/>
                <w:szCs w:val="20"/>
              </w:rPr>
            </w:pPr>
            <w:proofErr w:type="spellStart"/>
            <w:r w:rsidRPr="00B16103">
              <w:rPr>
                <w:rFonts w:ascii="Times New Roman" w:eastAsia="Times New Roman" w:hAnsi="Times New Roman" w:cs="Times New Roman"/>
                <w:color w:val="000000" w:themeColor="text1"/>
                <w:sz w:val="20"/>
                <w:szCs w:val="20"/>
              </w:rPr>
              <w:t>code_quality</w:t>
            </w:r>
            <w:proofErr w:type="spellEnd"/>
          </w:p>
        </w:tc>
        <w:tc>
          <w:tcPr>
            <w:tcW w:w="1302" w:type="dxa"/>
          </w:tcPr>
          <w:p w14:paraId="6926DB8A" w14:textId="77777777" w:rsidR="00B16103" w:rsidRPr="00B16103" w:rsidRDefault="00B16103" w:rsidP="00B1610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themeColor="text1"/>
                <w:sz w:val="20"/>
                <w:szCs w:val="20"/>
              </w:rPr>
            </w:pPr>
            <w:r w:rsidRPr="00B16103">
              <w:rPr>
                <w:rFonts w:ascii="Times New Roman" w:eastAsia="Times New Roman" w:hAnsi="Times New Roman" w:cs="Times New Roman"/>
                <w:i/>
                <w:iCs/>
                <w:color w:val="000000" w:themeColor="text1"/>
                <w:sz w:val="20"/>
                <w:szCs w:val="20"/>
              </w:rPr>
              <w:t>float</w:t>
            </w:r>
          </w:p>
        </w:tc>
        <w:tc>
          <w:tcPr>
            <w:tcW w:w="1527" w:type="dxa"/>
          </w:tcPr>
          <w:p w14:paraId="12C13B17" w14:textId="77777777" w:rsidR="00B16103" w:rsidRPr="00B16103" w:rsidRDefault="00B16103" w:rsidP="00B1610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B16103">
              <w:rPr>
                <w:rFonts w:ascii="Times New Roman" w:eastAsia="Times New Roman" w:hAnsi="Times New Roman" w:cs="Times New Roman"/>
                <w:color w:val="000000" w:themeColor="text1"/>
                <w:sz w:val="20"/>
                <w:szCs w:val="20"/>
              </w:rPr>
              <w:t>0 – 1</w:t>
            </w:r>
          </w:p>
        </w:tc>
        <w:tc>
          <w:tcPr>
            <w:tcW w:w="3283" w:type="dxa"/>
          </w:tcPr>
          <w:p w14:paraId="1A04A1CC" w14:textId="77777777" w:rsidR="00B16103" w:rsidRPr="00B16103" w:rsidRDefault="00B16103" w:rsidP="00B1610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B16103">
              <w:rPr>
                <w:rFonts w:ascii="Times New Roman" w:eastAsia="Times New Roman" w:hAnsi="Times New Roman" w:cs="Times New Roman"/>
                <w:color w:val="000000" w:themeColor="text1"/>
                <w:sz w:val="20"/>
                <w:szCs w:val="20"/>
              </w:rPr>
              <w:t>Code style, maintainability</w:t>
            </w:r>
          </w:p>
        </w:tc>
      </w:tr>
      <w:tr w:rsidR="00B16103" w:rsidRPr="00B16103" w14:paraId="2AE17BC5" w14:textId="77777777" w:rsidTr="00B16103">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103" w:type="dxa"/>
          </w:tcPr>
          <w:p w14:paraId="5ECF3832" w14:textId="77777777" w:rsidR="00B16103" w:rsidRPr="00B16103" w:rsidRDefault="00B16103" w:rsidP="00B16103">
            <w:pPr>
              <w:jc w:val="center"/>
              <w:rPr>
                <w:rFonts w:ascii="Times New Roman" w:eastAsia="Times New Roman" w:hAnsi="Times New Roman" w:cs="Times New Roman"/>
                <w:color w:val="000000" w:themeColor="text1"/>
                <w:sz w:val="20"/>
                <w:szCs w:val="20"/>
              </w:rPr>
            </w:pPr>
            <w:proofErr w:type="spellStart"/>
            <w:r w:rsidRPr="00B16103">
              <w:rPr>
                <w:rFonts w:ascii="Times New Roman" w:eastAsia="Times New Roman" w:hAnsi="Times New Roman" w:cs="Times New Roman"/>
                <w:color w:val="000000" w:themeColor="text1"/>
                <w:sz w:val="20"/>
                <w:szCs w:val="20"/>
              </w:rPr>
              <w:t>code_quality_latency</w:t>
            </w:r>
            <w:proofErr w:type="spellEnd"/>
          </w:p>
        </w:tc>
        <w:tc>
          <w:tcPr>
            <w:tcW w:w="1302" w:type="dxa"/>
          </w:tcPr>
          <w:p w14:paraId="4EABBED7" w14:textId="77777777" w:rsidR="00B16103" w:rsidRPr="00B16103" w:rsidRDefault="00B16103" w:rsidP="00B1610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iCs/>
                <w:color w:val="000000" w:themeColor="text1"/>
                <w:sz w:val="20"/>
                <w:szCs w:val="20"/>
              </w:rPr>
            </w:pPr>
            <w:r w:rsidRPr="00B16103">
              <w:rPr>
                <w:rFonts w:ascii="Times New Roman" w:eastAsia="Times New Roman" w:hAnsi="Times New Roman" w:cs="Times New Roman"/>
                <w:i/>
                <w:iCs/>
                <w:color w:val="000000" w:themeColor="text1"/>
                <w:sz w:val="20"/>
                <w:szCs w:val="20"/>
              </w:rPr>
              <w:t>int</w:t>
            </w:r>
          </w:p>
        </w:tc>
        <w:tc>
          <w:tcPr>
            <w:tcW w:w="1527" w:type="dxa"/>
          </w:tcPr>
          <w:p w14:paraId="2DC50E6E" w14:textId="77777777" w:rsidR="00B16103" w:rsidRPr="00B16103" w:rsidRDefault="00B16103" w:rsidP="00B1610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B16103">
              <w:rPr>
                <w:rFonts w:ascii="Times New Roman" w:eastAsia="Times New Roman" w:hAnsi="Times New Roman" w:cs="Times New Roman"/>
                <w:color w:val="000000" w:themeColor="text1"/>
                <w:sz w:val="20"/>
                <w:szCs w:val="20"/>
              </w:rPr>
              <w:t>milliseconds</w:t>
            </w:r>
          </w:p>
        </w:tc>
        <w:tc>
          <w:tcPr>
            <w:tcW w:w="3283" w:type="dxa"/>
          </w:tcPr>
          <w:p w14:paraId="7BC76102" w14:textId="77777777" w:rsidR="00B16103" w:rsidRPr="00B16103" w:rsidRDefault="00B16103" w:rsidP="00B1610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B16103">
              <w:rPr>
                <w:rFonts w:ascii="Times New Roman" w:eastAsia="Times New Roman" w:hAnsi="Times New Roman" w:cs="Times New Roman"/>
                <w:color w:val="000000" w:themeColor="text1"/>
                <w:sz w:val="20"/>
                <w:szCs w:val="20"/>
              </w:rPr>
              <w:t>Time to compute code quality</w:t>
            </w:r>
          </w:p>
        </w:tc>
      </w:tr>
    </w:tbl>
    <w:p w14:paraId="5B82447F" w14:textId="77777777" w:rsidR="00B16103" w:rsidRPr="00781922" w:rsidRDefault="00B16103" w:rsidP="003628BC">
      <w:pPr>
        <w:rPr>
          <w:rFonts w:ascii="Times New Roman" w:hAnsi="Times New Roman" w:cs="Times New Roman"/>
          <w:color w:val="000000"/>
        </w:rPr>
      </w:pPr>
    </w:p>
    <w:p w14:paraId="3343EB1C" w14:textId="77777777" w:rsidR="00173B36" w:rsidRPr="00781922" w:rsidRDefault="00173B36" w:rsidP="00173B36">
      <w:pPr>
        <w:textAlignment w:val="center"/>
        <w:rPr>
          <w:rFonts w:ascii="Times New Roman" w:hAnsi="Times New Roman" w:cs="Times New Roman"/>
          <w:color w:val="000000"/>
        </w:rPr>
      </w:pPr>
    </w:p>
    <w:p w14:paraId="1CDAFCA6" w14:textId="77777777" w:rsidR="0001676E" w:rsidRDefault="0001676E" w:rsidP="00E83D60">
      <w:pPr>
        <w:pStyle w:val="Heading3"/>
        <w:rPr>
          <w:rFonts w:ascii="Times New Roman" w:hAnsi="Times New Roman" w:cs="Times New Roman"/>
        </w:rPr>
      </w:pPr>
    </w:p>
    <w:p w14:paraId="64F7FDCF" w14:textId="77777777" w:rsidR="0001676E" w:rsidRDefault="0001676E">
      <w:pPr>
        <w:rPr>
          <w:rFonts w:ascii="Times New Roman" w:eastAsiaTheme="majorEastAsia" w:hAnsi="Times New Roman" w:cs="Times New Roman"/>
          <w:color w:val="1F3763" w:themeColor="accent1" w:themeShade="7F"/>
        </w:rPr>
      </w:pPr>
      <w:r>
        <w:rPr>
          <w:rFonts w:ascii="Times New Roman" w:hAnsi="Times New Roman" w:cs="Times New Roman"/>
        </w:rPr>
        <w:br w:type="page"/>
      </w:r>
    </w:p>
    <w:p w14:paraId="1344B94D" w14:textId="202BA899" w:rsidR="00E83D60" w:rsidRPr="004861EC" w:rsidRDefault="00ED0CAD" w:rsidP="004861EC">
      <w:pPr>
        <w:pStyle w:val="Heading3"/>
        <w:rPr>
          <w:rFonts w:ascii="Times New Roman" w:hAnsi="Times New Roman" w:cs="Times New Roman"/>
          <w:color w:val="2F5496" w:themeColor="accent1" w:themeShade="BF"/>
        </w:rPr>
      </w:pPr>
      <w:r w:rsidRPr="00781922">
        <w:rPr>
          <w:rFonts w:ascii="Times New Roman" w:hAnsi="Times New Roman" w:cs="Times New Roman"/>
        </w:rPr>
        <w:t>Metric calculations</w:t>
      </w:r>
    </w:p>
    <w:p w14:paraId="15595C03" w14:textId="77777777" w:rsidR="004861EC" w:rsidRDefault="004861EC" w:rsidP="004861EC">
      <w:pPr>
        <w:pStyle w:val="NormalWeb"/>
        <w:rPr>
          <w:rStyle w:val="Strong"/>
        </w:rPr>
      </w:pPr>
      <w:r>
        <w:rPr>
          <w:rStyle w:val="Strong"/>
        </w:rPr>
        <w:t xml:space="preserve">At least one metric must use data from the Hugging Face Hub API </w:t>
      </w:r>
    </w:p>
    <w:p w14:paraId="44C42062" w14:textId="4B68FA5B" w:rsidR="004861EC" w:rsidRDefault="004861EC" w:rsidP="004861EC">
      <w:pPr>
        <w:pStyle w:val="NormalWeb"/>
        <w:spacing w:before="0" w:beforeAutospacing="0"/>
      </w:pPr>
      <w:r>
        <w:t>Many Hugging Face models and datasets are hosted on the Hub. Your software only needs to support metric calculations for resources on the Hub (though it should still handle “other hosting” gracefully).</w:t>
      </w:r>
    </w:p>
    <w:p w14:paraId="331B2B17" w14:textId="77777777" w:rsidR="004861EC" w:rsidRDefault="004861EC" w:rsidP="004861EC">
      <w:pPr>
        <w:pStyle w:val="NormalWeb"/>
        <w:numPr>
          <w:ilvl w:val="0"/>
          <w:numId w:val="32"/>
        </w:numPr>
        <w:spacing w:before="0" w:beforeAutospacing="0"/>
      </w:pPr>
      <w:r>
        <w:t>Example Hugging Face API data you can use:</w:t>
      </w:r>
    </w:p>
    <w:p w14:paraId="3450E2E1" w14:textId="77777777" w:rsidR="004861EC" w:rsidRDefault="004861EC" w:rsidP="004861EC">
      <w:pPr>
        <w:pStyle w:val="NormalWeb"/>
        <w:numPr>
          <w:ilvl w:val="1"/>
          <w:numId w:val="32"/>
        </w:numPr>
        <w:spacing w:before="0" w:beforeAutospacing="0"/>
      </w:pPr>
      <w:r>
        <w:t>Number of downloads (</w:t>
      </w:r>
      <w:r>
        <w:rPr>
          <w:rStyle w:val="HTMLCode"/>
        </w:rPr>
        <w:t>downloads</w:t>
      </w:r>
      <w:r>
        <w:t xml:space="preserve"> field).</w:t>
      </w:r>
    </w:p>
    <w:p w14:paraId="1E1C9D32" w14:textId="77777777" w:rsidR="004861EC" w:rsidRDefault="004861EC" w:rsidP="004861EC">
      <w:pPr>
        <w:pStyle w:val="NormalWeb"/>
        <w:numPr>
          <w:ilvl w:val="1"/>
          <w:numId w:val="32"/>
        </w:numPr>
        <w:spacing w:before="0" w:beforeAutospacing="0"/>
      </w:pPr>
      <w:r>
        <w:t>Likes / stars (</w:t>
      </w:r>
      <w:r>
        <w:rPr>
          <w:rStyle w:val="HTMLCode"/>
        </w:rPr>
        <w:t>likes</w:t>
      </w:r>
      <w:r>
        <w:t xml:space="preserve"> count).</w:t>
      </w:r>
    </w:p>
    <w:p w14:paraId="4AC73745" w14:textId="77777777" w:rsidR="004861EC" w:rsidRDefault="004861EC" w:rsidP="004861EC">
      <w:pPr>
        <w:pStyle w:val="NormalWeb"/>
        <w:numPr>
          <w:ilvl w:val="1"/>
          <w:numId w:val="32"/>
        </w:numPr>
        <w:spacing w:before="0" w:beforeAutospacing="0"/>
      </w:pPr>
      <w:r>
        <w:t>Last modified date (for freshness).</w:t>
      </w:r>
    </w:p>
    <w:p w14:paraId="57A01D12" w14:textId="77777777" w:rsidR="004861EC" w:rsidRDefault="004861EC" w:rsidP="004861EC">
      <w:pPr>
        <w:pStyle w:val="NormalWeb"/>
        <w:numPr>
          <w:ilvl w:val="1"/>
          <w:numId w:val="32"/>
        </w:numPr>
        <w:spacing w:before="0" w:beforeAutospacing="0"/>
      </w:pPr>
      <w:r>
        <w:t>Number of model files / artifacts in repo.</w:t>
      </w:r>
    </w:p>
    <w:p w14:paraId="7506D950" w14:textId="579CE8B0" w:rsidR="70AB184A" w:rsidRDefault="70AB184A" w:rsidP="70AB184A">
      <w:pPr>
        <w:pStyle w:val="NormalWeb"/>
        <w:rPr>
          <w:rStyle w:val="Strong"/>
        </w:rPr>
      </w:pPr>
    </w:p>
    <w:p w14:paraId="4410D6E8" w14:textId="1592CB68" w:rsidR="004861EC" w:rsidRDefault="004861EC" w:rsidP="004861EC">
      <w:pPr>
        <w:pStyle w:val="NormalWeb"/>
      </w:pPr>
      <w:r>
        <w:rPr>
          <w:rStyle w:val="Strong"/>
        </w:rPr>
        <w:t>At least one metric must analyze the model repository without using the Hugging Face API.</w:t>
      </w:r>
    </w:p>
    <w:p w14:paraId="5511657C" w14:textId="1B3B71AE" w:rsidR="004861EC" w:rsidRDefault="004861EC" w:rsidP="004861EC">
      <w:pPr>
        <w:pStyle w:val="NormalWeb"/>
        <w:numPr>
          <w:ilvl w:val="0"/>
          <w:numId w:val="33"/>
        </w:numPr>
      </w:pPr>
      <w:r>
        <w:t xml:space="preserve">To do this, you should </w:t>
      </w:r>
      <w:r w:rsidRPr="004861EC">
        <w:rPr>
          <w:rStyle w:val="Strong"/>
          <w:b w:val="0"/>
          <w:bCs w:val="0"/>
        </w:rPr>
        <w:t>clone/download the model repo locally</w:t>
      </w:r>
      <w:r>
        <w:t xml:space="preserve"> </w:t>
      </w:r>
    </w:p>
    <w:p w14:paraId="176F32C5" w14:textId="77777777" w:rsidR="004861EC" w:rsidRDefault="004861EC" w:rsidP="004861EC">
      <w:pPr>
        <w:pStyle w:val="NormalWeb"/>
        <w:numPr>
          <w:ilvl w:val="0"/>
          <w:numId w:val="33"/>
        </w:numPr>
      </w:pPr>
      <w:r>
        <w:t>Then you can analyze:</w:t>
      </w:r>
    </w:p>
    <w:p w14:paraId="679F0CD3" w14:textId="44169F6C" w:rsidR="00AB2FBC" w:rsidRDefault="00AB2FBC" w:rsidP="00AB2FBC">
      <w:pPr>
        <w:pStyle w:val="NormalWeb"/>
        <w:numPr>
          <w:ilvl w:val="1"/>
          <w:numId w:val="33"/>
        </w:numPr>
        <w:rPr>
          <w:rStyle w:val="Strong"/>
          <w:b w:val="0"/>
          <w:bCs w:val="0"/>
        </w:rPr>
      </w:pPr>
      <w:r w:rsidRPr="00AB2FBC">
        <w:rPr>
          <w:rStyle w:val="Strong"/>
          <w:b w:val="0"/>
          <w:bCs w:val="0"/>
        </w:rPr>
        <w:t>You might want to interact with the Git metadata programmatically. If you do so:</w:t>
      </w:r>
    </w:p>
    <w:p w14:paraId="2B3E21E7" w14:textId="77777777" w:rsidR="00AB2FBC" w:rsidRDefault="00AB2FBC" w:rsidP="00AB2FBC">
      <w:pPr>
        <w:pStyle w:val="NormalWeb"/>
        <w:numPr>
          <w:ilvl w:val="2"/>
          <w:numId w:val="33"/>
        </w:numPr>
        <w:rPr>
          <w:rStyle w:val="Strong"/>
          <w:b w:val="0"/>
          <w:bCs w:val="0"/>
        </w:rPr>
      </w:pPr>
      <w:r w:rsidRPr="00AB2FBC">
        <w:rPr>
          <w:rStyle w:val="Strong"/>
          <w:b w:val="0"/>
          <w:bCs w:val="0"/>
        </w:rPr>
        <w:t xml:space="preserve">You </w:t>
      </w:r>
      <w:r w:rsidRPr="00AB2FBC">
        <w:rPr>
          <w:rStyle w:val="Strong"/>
          <w:b w:val="0"/>
          <w:bCs w:val="0"/>
          <w:i/>
          <w:iCs/>
        </w:rPr>
        <w:t>cannot</w:t>
      </w:r>
      <w:r w:rsidRPr="00AB2FBC">
        <w:rPr>
          <w:rStyle w:val="Strong"/>
          <w:b w:val="0"/>
          <w:bCs w:val="0"/>
        </w:rPr>
        <w:t xml:space="preserve"> implement analysis by "shelling out" to the git bash CLI</w:t>
      </w:r>
    </w:p>
    <w:p w14:paraId="7659DD9D" w14:textId="01B15173" w:rsidR="00AB2FBC" w:rsidRDefault="00AB2FBC" w:rsidP="00AB2FBC">
      <w:pPr>
        <w:pStyle w:val="NormalWeb"/>
        <w:numPr>
          <w:ilvl w:val="2"/>
          <w:numId w:val="33"/>
        </w:numPr>
        <w:rPr>
          <w:rStyle w:val="Strong"/>
          <w:b w:val="0"/>
          <w:bCs w:val="0"/>
        </w:rPr>
      </w:pPr>
      <w:r w:rsidRPr="00AB2FBC">
        <w:rPr>
          <w:rStyle w:val="Strong"/>
          <w:b w:val="0"/>
          <w:bCs w:val="0"/>
        </w:rPr>
        <w:t xml:space="preserve">Instead, use a Git library, such as </w:t>
      </w:r>
      <w:proofErr w:type="gramStart"/>
      <w:r w:rsidRPr="00AB2FBC">
        <w:rPr>
          <w:rStyle w:val="Strong"/>
          <w:b w:val="0"/>
          <w:bCs w:val="0"/>
        </w:rPr>
        <w:t>isomorphic-git</w:t>
      </w:r>
      <w:proofErr w:type="gramEnd"/>
      <w:r w:rsidRPr="00AB2FBC">
        <w:rPr>
          <w:rStyle w:val="Strong"/>
          <w:b w:val="0"/>
          <w:bCs w:val="0"/>
        </w:rPr>
        <w:t xml:space="preserve"> (</w:t>
      </w:r>
      <w:hyperlink r:id="rId51" w:history="1">
        <w:r w:rsidRPr="00491AFE">
          <w:rPr>
            <w:rStyle w:val="Hyperlink"/>
          </w:rPr>
          <w:t>https://github.com/isomorphic-git/isomorphic-git</w:t>
        </w:r>
      </w:hyperlink>
      <w:r w:rsidRPr="00AB2FBC">
        <w:rPr>
          <w:rStyle w:val="Strong"/>
          <w:b w:val="0"/>
          <w:bCs w:val="0"/>
        </w:rPr>
        <w:t>).</w:t>
      </w:r>
    </w:p>
    <w:p w14:paraId="0D4C698E" w14:textId="09A76853" w:rsidR="004861EC" w:rsidRDefault="004861EC" w:rsidP="00AB2FBC">
      <w:pPr>
        <w:pStyle w:val="NormalWeb"/>
        <w:numPr>
          <w:ilvl w:val="1"/>
          <w:numId w:val="33"/>
        </w:numPr>
      </w:pPr>
      <w:r w:rsidRPr="00AB2FBC">
        <w:rPr>
          <w:rStyle w:val="Strong"/>
          <w:b w:val="0"/>
          <w:bCs w:val="0"/>
        </w:rPr>
        <w:t>Model files</w:t>
      </w:r>
      <w:r>
        <w:t xml:space="preserve"> themselves:</w:t>
      </w:r>
    </w:p>
    <w:p w14:paraId="477A2621" w14:textId="77777777" w:rsidR="004861EC" w:rsidRDefault="004861EC" w:rsidP="004861EC">
      <w:pPr>
        <w:pStyle w:val="NormalWeb"/>
        <w:numPr>
          <w:ilvl w:val="2"/>
          <w:numId w:val="33"/>
        </w:numPr>
      </w:pPr>
      <w:r>
        <w:t xml:space="preserve">Inspect </w:t>
      </w:r>
      <w:proofErr w:type="spellStart"/>
      <w:r>
        <w:rPr>
          <w:rStyle w:val="HTMLCode"/>
        </w:rPr>
        <w:t>config.json</w:t>
      </w:r>
      <w:proofErr w:type="spellEnd"/>
      <w:r>
        <w:t xml:space="preserve">, </w:t>
      </w:r>
      <w:proofErr w:type="spellStart"/>
      <w:r>
        <w:rPr>
          <w:rStyle w:val="HTMLCode"/>
        </w:rPr>
        <w:t>model_index.json</w:t>
      </w:r>
      <w:proofErr w:type="spellEnd"/>
      <w:r>
        <w:t xml:space="preserve">, or </w:t>
      </w:r>
      <w:r>
        <w:rPr>
          <w:rStyle w:val="HTMLCode"/>
        </w:rPr>
        <w:t>README.md</w:t>
      </w:r>
      <w:r>
        <w:t xml:space="preserve"> for architecture, training details, datasets used.</w:t>
      </w:r>
    </w:p>
    <w:p w14:paraId="3415AD03" w14:textId="072B2528" w:rsidR="004861EC" w:rsidRDefault="004861EC" w:rsidP="004861EC">
      <w:pPr>
        <w:pStyle w:val="NormalWeb"/>
        <w:numPr>
          <w:ilvl w:val="2"/>
          <w:numId w:val="33"/>
        </w:numPr>
      </w:pPr>
      <w:r>
        <w:t xml:space="preserve">Check </w:t>
      </w:r>
      <w:r w:rsidR="00C82C41">
        <w:t xml:space="preserve">the </w:t>
      </w:r>
      <w:r>
        <w:t>size of weights (</w:t>
      </w:r>
      <w:proofErr w:type="spellStart"/>
      <w:r>
        <w:rPr>
          <w:rStyle w:val="HTMLCode"/>
        </w:rPr>
        <w:t>pytorch_model.bin</w:t>
      </w:r>
      <w:proofErr w:type="spellEnd"/>
      <w:r>
        <w:t xml:space="preserve">, </w:t>
      </w:r>
      <w:r>
        <w:rPr>
          <w:rStyle w:val="HTMLCode"/>
        </w:rPr>
        <w:t>tf_model.h5</w:t>
      </w:r>
      <w:r>
        <w:t xml:space="preserve">, etc.) for </w:t>
      </w:r>
      <w:proofErr w:type="spellStart"/>
      <w:r>
        <w:t>deployability</w:t>
      </w:r>
      <w:proofErr w:type="spellEnd"/>
      <w:r>
        <w:t>.</w:t>
      </w:r>
    </w:p>
    <w:p w14:paraId="3E9B0A95" w14:textId="77777777" w:rsidR="004861EC" w:rsidRDefault="004861EC" w:rsidP="004861EC">
      <w:pPr>
        <w:pStyle w:val="NormalWeb"/>
        <w:numPr>
          <w:ilvl w:val="2"/>
          <w:numId w:val="33"/>
        </w:numPr>
      </w:pPr>
      <w:r>
        <w:t>Verify presence of tokenizer/vocabulary files.</w:t>
      </w:r>
    </w:p>
    <w:p w14:paraId="23EF2547" w14:textId="6478995B" w:rsidR="00AB2FBC" w:rsidRPr="00AB2FBC" w:rsidRDefault="004861EC" w:rsidP="00AB2FBC">
      <w:pPr>
        <w:pStyle w:val="NormalWeb"/>
        <w:numPr>
          <w:ilvl w:val="1"/>
          <w:numId w:val="33"/>
        </w:numPr>
        <w:rPr>
          <w:rStyle w:val="Strong"/>
          <w:b w:val="0"/>
          <w:bCs w:val="0"/>
        </w:rPr>
      </w:pPr>
      <w:r w:rsidRPr="00AB2FBC">
        <w:rPr>
          <w:rStyle w:val="Strong"/>
          <w:b w:val="0"/>
          <w:bCs w:val="0"/>
        </w:rPr>
        <w:t>Static analysis</w:t>
      </w:r>
      <w:r>
        <w:t xml:space="preserve"> → Parse </w:t>
      </w:r>
      <w:proofErr w:type="spellStart"/>
      <w:r>
        <w:rPr>
          <w:rStyle w:val="HTMLCode"/>
        </w:rPr>
        <w:t>config.json</w:t>
      </w:r>
      <w:proofErr w:type="spellEnd"/>
      <w:r>
        <w:t xml:space="preserve"> / metadata for structure.</w:t>
      </w:r>
    </w:p>
    <w:p w14:paraId="40D310A6" w14:textId="5DC6BD35" w:rsidR="004861EC" w:rsidRDefault="00AB2FBC" w:rsidP="004861EC">
      <w:pPr>
        <w:pStyle w:val="NormalWeb"/>
        <w:numPr>
          <w:ilvl w:val="1"/>
          <w:numId w:val="33"/>
        </w:numPr>
      </w:pPr>
      <w:r w:rsidRPr="000B49C4">
        <w:rPr>
          <w:rStyle w:val="Strong"/>
          <w:b w:val="0"/>
          <w:bCs w:val="0"/>
        </w:rPr>
        <w:t>(</w:t>
      </w:r>
      <w:r w:rsidR="000B49C4">
        <w:rPr>
          <w:rStyle w:val="Strong"/>
          <w:b w:val="0"/>
          <w:bCs w:val="0"/>
        </w:rPr>
        <w:t>For Extra Challenge</w:t>
      </w:r>
      <w:r w:rsidRPr="000B49C4">
        <w:rPr>
          <w:rStyle w:val="Strong"/>
          <w:b w:val="0"/>
          <w:bCs w:val="0"/>
        </w:rPr>
        <w:t>)</w:t>
      </w:r>
      <w:r>
        <w:rPr>
          <w:rStyle w:val="Strong"/>
          <w:b w:val="0"/>
          <w:bCs w:val="0"/>
        </w:rPr>
        <w:t xml:space="preserve"> </w:t>
      </w:r>
      <w:r w:rsidR="004861EC" w:rsidRPr="00AB2FBC">
        <w:rPr>
          <w:rStyle w:val="Strong"/>
          <w:b w:val="0"/>
          <w:bCs w:val="0"/>
        </w:rPr>
        <w:t>Dynamic analysis</w:t>
      </w:r>
      <w:r w:rsidR="004861EC">
        <w:t xml:space="preserve"> → Optionally, load the model with </w:t>
      </w:r>
      <w:r w:rsidR="004861EC">
        <w:rPr>
          <w:rStyle w:val="HTMLCode"/>
        </w:rPr>
        <w:t>transformers</w:t>
      </w:r>
      <w:r w:rsidR="004861EC">
        <w:t xml:space="preserve"> and check:</w:t>
      </w:r>
    </w:p>
    <w:p w14:paraId="7C328F3C" w14:textId="77777777" w:rsidR="004861EC" w:rsidRDefault="004861EC" w:rsidP="004861EC">
      <w:pPr>
        <w:pStyle w:val="NormalWeb"/>
        <w:numPr>
          <w:ilvl w:val="2"/>
          <w:numId w:val="33"/>
        </w:numPr>
      </w:pPr>
      <w:r>
        <w:t>Does it load without errors?</w:t>
      </w:r>
    </w:p>
    <w:p w14:paraId="5E48415F" w14:textId="0044183D" w:rsidR="00173B36" w:rsidRPr="00AB2FBC" w:rsidRDefault="004861EC" w:rsidP="00AB2FBC">
      <w:pPr>
        <w:pStyle w:val="NormalWeb"/>
        <w:numPr>
          <w:ilvl w:val="2"/>
          <w:numId w:val="33"/>
        </w:numPr>
      </w:pPr>
      <w:r>
        <w:t>Are test scripts (</w:t>
      </w:r>
      <w:r>
        <w:rPr>
          <w:rStyle w:val="HTMLCode"/>
        </w:rPr>
        <w:t>test.py</w:t>
      </w:r>
      <w:r>
        <w:t xml:space="preserve"> or sample notebooks) passing?</w:t>
      </w:r>
    </w:p>
    <w:p w14:paraId="00FAE22A" w14:textId="0B7F409F" w:rsidR="70AB184A" w:rsidRDefault="70AB184A" w:rsidP="70AB184A">
      <w:pPr>
        <w:pStyle w:val="NormalWeb"/>
      </w:pPr>
    </w:p>
    <w:p w14:paraId="730661FE" w14:textId="778AB356" w:rsidR="00A60A83" w:rsidRPr="00781922" w:rsidRDefault="00A60A83" w:rsidP="00A60A83">
      <w:pPr>
        <w:pStyle w:val="Heading3"/>
        <w:rPr>
          <w:rFonts w:ascii="Times New Roman" w:hAnsi="Times New Roman" w:cs="Times New Roman"/>
          <w:color w:val="2F5496" w:themeColor="accent1" w:themeShade="BF"/>
        </w:rPr>
      </w:pPr>
      <w:r w:rsidRPr="00781922">
        <w:rPr>
          <w:rFonts w:ascii="Times New Roman" w:hAnsi="Times New Roman" w:cs="Times New Roman"/>
        </w:rPr>
        <w:t>Source code hosting</w:t>
      </w:r>
    </w:p>
    <w:p w14:paraId="5257FA0D" w14:textId="0CA84171" w:rsidR="00A60A83" w:rsidRPr="00781922" w:rsidRDefault="00A60A83" w:rsidP="00A60A83">
      <w:pPr>
        <w:pStyle w:val="xxmsonormal"/>
        <w:spacing w:before="0" w:beforeAutospacing="0" w:after="0" w:afterAutospacing="0"/>
        <w:textAlignment w:val="center"/>
        <w:rPr>
          <w:color w:val="000000"/>
        </w:rPr>
      </w:pPr>
    </w:p>
    <w:p w14:paraId="24241A0A" w14:textId="77777777" w:rsidR="000C5992" w:rsidRPr="00781922" w:rsidRDefault="000C5992" w:rsidP="000C5992">
      <w:pPr>
        <w:pStyle w:val="xxmsonormal"/>
        <w:spacing w:before="0" w:beforeAutospacing="0" w:after="0" w:afterAutospacing="0"/>
        <w:textAlignment w:val="center"/>
        <w:rPr>
          <w:color w:val="000000"/>
        </w:rPr>
      </w:pPr>
      <w:r w:rsidRPr="00781922">
        <w:rPr>
          <w:color w:val="000000"/>
        </w:rPr>
        <w:t>Your team’s repository should be shared publicly on GitHub.</w:t>
      </w:r>
    </w:p>
    <w:p w14:paraId="1807C0FC" w14:textId="77777777" w:rsidR="000C5992" w:rsidRPr="00781922" w:rsidRDefault="000C5992" w:rsidP="000C5992">
      <w:pPr>
        <w:pStyle w:val="xxmsonormal"/>
        <w:numPr>
          <w:ilvl w:val="0"/>
          <w:numId w:val="30"/>
        </w:numPr>
        <w:spacing w:before="0" w:beforeAutospacing="0" w:after="0" w:afterAutospacing="0"/>
        <w:textAlignment w:val="center"/>
        <w:rPr>
          <w:color w:val="000000"/>
        </w:rPr>
      </w:pPr>
      <w:r w:rsidRPr="00781922">
        <w:rPr>
          <w:color w:val="000000"/>
        </w:rPr>
        <w:t xml:space="preserve">This will promote good practices with respect to tokens and keys. (See Resource “Secret management”.) </w:t>
      </w:r>
    </w:p>
    <w:p w14:paraId="7C8344BB" w14:textId="77777777" w:rsidR="000C5992" w:rsidRPr="00781922" w:rsidRDefault="000C5992" w:rsidP="000C5992">
      <w:pPr>
        <w:pStyle w:val="xxmsonormal"/>
        <w:numPr>
          <w:ilvl w:val="0"/>
          <w:numId w:val="30"/>
        </w:numPr>
        <w:spacing w:before="0" w:beforeAutospacing="0" w:after="0" w:afterAutospacing="0"/>
        <w:textAlignment w:val="center"/>
        <w:rPr>
          <w:color w:val="000000"/>
        </w:rPr>
      </w:pPr>
      <w:r w:rsidRPr="00781922">
        <w:rPr>
          <w:color w:val="000000"/>
        </w:rPr>
        <w:t>It will allow you to share it with future employers if you are so inclined.</w:t>
      </w:r>
    </w:p>
    <w:p w14:paraId="52F0BB2F" w14:textId="77777777" w:rsidR="000C5992" w:rsidRPr="00781922" w:rsidRDefault="000C5992" w:rsidP="000C5992">
      <w:pPr>
        <w:pStyle w:val="xxmsonormal"/>
        <w:numPr>
          <w:ilvl w:val="0"/>
          <w:numId w:val="30"/>
        </w:numPr>
        <w:spacing w:before="0" w:beforeAutospacing="0" w:after="0" w:afterAutospacing="0"/>
        <w:textAlignment w:val="center"/>
        <w:rPr>
          <w:color w:val="000000"/>
        </w:rPr>
      </w:pPr>
      <w:r w:rsidRPr="00781922">
        <w:rPr>
          <w:color w:val="000000"/>
        </w:rPr>
        <w:t>Per the academic honesty requirements of this course, and unless otherwise indicated, you are not permitted to work with other teams, compare or copy software implementations, and so on.</w:t>
      </w:r>
    </w:p>
    <w:p w14:paraId="0E9F708B" w14:textId="0A2C6C2B" w:rsidR="00A60A83" w:rsidRPr="00781922" w:rsidRDefault="00A60A83" w:rsidP="00A60A83">
      <w:pPr>
        <w:pStyle w:val="xxmsonormal"/>
        <w:spacing w:before="0" w:beforeAutospacing="0" w:after="0" w:afterAutospacing="0"/>
        <w:textAlignment w:val="center"/>
        <w:rPr>
          <w:color w:val="000000"/>
        </w:rPr>
      </w:pPr>
    </w:p>
    <w:p w14:paraId="25C68641" w14:textId="6398FDBF" w:rsidR="00390053" w:rsidRPr="00781922" w:rsidRDefault="00390053" w:rsidP="00390053">
      <w:pPr>
        <w:pStyle w:val="Heading3"/>
        <w:rPr>
          <w:rFonts w:ascii="Times New Roman" w:hAnsi="Times New Roman" w:cs="Times New Roman"/>
        </w:rPr>
      </w:pPr>
      <w:r w:rsidRPr="00781922">
        <w:rPr>
          <w:rFonts w:ascii="Times New Roman" w:hAnsi="Times New Roman" w:cs="Times New Roman"/>
        </w:rPr>
        <w:t>Project management</w:t>
      </w:r>
    </w:p>
    <w:p w14:paraId="7F4B80B8" w14:textId="0E96081C" w:rsidR="0018108F" w:rsidRPr="00781922" w:rsidRDefault="0018108F" w:rsidP="0018108F">
      <w:pPr>
        <w:rPr>
          <w:rFonts w:ascii="Times New Roman" w:hAnsi="Times New Roman" w:cs="Times New Roman"/>
        </w:rPr>
      </w:pPr>
    </w:p>
    <w:p w14:paraId="2CC1D7FD" w14:textId="29566C71" w:rsidR="0018108F" w:rsidRPr="00781922" w:rsidRDefault="00FB48F0" w:rsidP="0018108F">
      <w:pPr>
        <w:rPr>
          <w:rFonts w:ascii="Times New Roman" w:eastAsia="Times New Roman" w:hAnsi="Times New Roman" w:cs="Times New Roman"/>
          <w:color w:val="000000"/>
        </w:rPr>
      </w:pPr>
      <w:r w:rsidRPr="70AB184A">
        <w:rPr>
          <w:rFonts w:ascii="Times New Roman" w:eastAsia="Times New Roman" w:hAnsi="Times New Roman" w:cs="Times New Roman"/>
          <w:color w:val="000000" w:themeColor="text1"/>
        </w:rPr>
        <w:t>Y</w:t>
      </w:r>
      <w:r w:rsidR="0018108F" w:rsidRPr="70AB184A">
        <w:rPr>
          <w:rFonts w:ascii="Times New Roman" w:eastAsia="Times New Roman" w:hAnsi="Times New Roman" w:cs="Times New Roman"/>
          <w:color w:val="000000" w:themeColor="text1"/>
        </w:rPr>
        <w:t xml:space="preserve">ou </w:t>
      </w:r>
      <w:r w:rsidRPr="70AB184A">
        <w:rPr>
          <w:rFonts w:ascii="Times New Roman" w:eastAsia="Times New Roman" w:hAnsi="Times New Roman" w:cs="Times New Roman"/>
          <w:color w:val="000000" w:themeColor="text1"/>
        </w:rPr>
        <w:t xml:space="preserve">must </w:t>
      </w:r>
      <w:r w:rsidR="0018108F" w:rsidRPr="70AB184A">
        <w:rPr>
          <w:rFonts w:ascii="Times New Roman" w:eastAsia="Times New Roman" w:hAnsi="Times New Roman" w:cs="Times New Roman"/>
          <w:color w:val="000000" w:themeColor="text1"/>
        </w:rPr>
        <w:t>use GitHub Project Boards for progress tracking.</w:t>
      </w:r>
      <w:r w:rsidRPr="70AB184A">
        <w:rPr>
          <w:rFonts w:ascii="Times New Roman" w:eastAsia="Times New Roman" w:hAnsi="Times New Roman" w:cs="Times New Roman"/>
          <w:color w:val="000000" w:themeColor="text1"/>
        </w:rPr>
        <w:t xml:space="preserve"> </w:t>
      </w:r>
      <w:r w:rsidR="70AB184A" w:rsidRPr="70AB184A">
        <w:rPr>
          <w:rFonts w:ascii="Times New Roman" w:eastAsia="Times New Roman" w:hAnsi="Times New Roman" w:cs="Times New Roman"/>
          <w:color w:val="000000" w:themeColor="text1"/>
        </w:rPr>
        <w:t>Your weekly milestone updates should use metrics obtained from the board, possibly including screenshots.</w:t>
      </w:r>
    </w:p>
    <w:p w14:paraId="7568AB04" w14:textId="4B75A10D" w:rsidR="00F407CF" w:rsidRPr="00781922" w:rsidRDefault="00F407CF" w:rsidP="0018108F">
      <w:pPr>
        <w:rPr>
          <w:rFonts w:ascii="Times New Roman" w:eastAsia="Times New Roman" w:hAnsi="Times New Roman" w:cs="Times New Roman"/>
          <w:color w:val="000000"/>
        </w:rPr>
      </w:pPr>
    </w:p>
    <w:p w14:paraId="5B4A4538" w14:textId="2CF6DDC5" w:rsidR="00F407CF" w:rsidRPr="00781922" w:rsidRDefault="00F407CF" w:rsidP="00F407CF">
      <w:pPr>
        <w:pStyle w:val="Heading3"/>
        <w:rPr>
          <w:rFonts w:ascii="Times New Roman" w:hAnsi="Times New Roman" w:cs="Times New Roman"/>
        </w:rPr>
      </w:pPr>
      <w:r w:rsidRPr="00781922">
        <w:rPr>
          <w:rFonts w:ascii="Times New Roman" w:hAnsi="Times New Roman" w:cs="Times New Roman"/>
        </w:rPr>
        <w:t>Software re-use</w:t>
      </w:r>
    </w:p>
    <w:p w14:paraId="7AB05F70" w14:textId="15A6A4D0" w:rsidR="00F407CF" w:rsidRPr="00781922" w:rsidRDefault="00F407CF" w:rsidP="0018108F">
      <w:pPr>
        <w:rPr>
          <w:rFonts w:ascii="Times New Roman" w:eastAsia="Times New Roman" w:hAnsi="Times New Roman" w:cs="Times New Roman"/>
          <w:color w:val="000000"/>
        </w:rPr>
      </w:pPr>
    </w:p>
    <w:p w14:paraId="6E3A8685" w14:textId="689F1942" w:rsidR="001236B4" w:rsidRPr="00781922" w:rsidRDefault="00F407CF" w:rsidP="0018108F">
      <w:pPr>
        <w:rPr>
          <w:rFonts w:ascii="Times New Roman" w:eastAsia="Times New Roman" w:hAnsi="Times New Roman" w:cs="Times New Roman"/>
          <w:color w:val="000000"/>
        </w:rPr>
      </w:pPr>
      <w:r w:rsidRPr="70AB184A">
        <w:rPr>
          <w:rFonts w:ascii="Times New Roman" w:eastAsia="Times New Roman" w:hAnsi="Times New Roman" w:cs="Times New Roman"/>
          <w:color w:val="000000" w:themeColor="text1"/>
        </w:rPr>
        <w:t>You are allowed to re-use existing software to support your implementation</w:t>
      </w:r>
      <w:r w:rsidR="005C783B" w:rsidRPr="70AB184A">
        <w:rPr>
          <w:rFonts w:ascii="Times New Roman" w:eastAsia="Times New Roman" w:hAnsi="Times New Roman" w:cs="Times New Roman"/>
          <w:color w:val="000000" w:themeColor="text1"/>
        </w:rPr>
        <w:t xml:space="preserve">, either as tools (e.g. VSCode; git; GitHub; </w:t>
      </w:r>
      <w:proofErr w:type="spellStart"/>
      <w:r w:rsidR="005C783B" w:rsidRPr="70AB184A">
        <w:rPr>
          <w:rFonts w:ascii="Times New Roman" w:eastAsia="Times New Roman" w:hAnsi="Times New Roman" w:cs="Times New Roman"/>
          <w:color w:val="000000" w:themeColor="text1"/>
        </w:rPr>
        <w:t>TravisCI</w:t>
      </w:r>
      <w:proofErr w:type="spellEnd"/>
      <w:r w:rsidR="005C783B" w:rsidRPr="70AB184A">
        <w:rPr>
          <w:rFonts w:ascii="Times New Roman" w:eastAsia="Times New Roman" w:hAnsi="Times New Roman" w:cs="Times New Roman"/>
          <w:color w:val="000000" w:themeColor="text1"/>
        </w:rPr>
        <w:t>) or as components in your implementation (e.g. a module to help you parse command-line arguments).</w:t>
      </w:r>
      <w:r w:rsidR="001236B4" w:rsidRPr="70AB184A">
        <w:rPr>
          <w:rFonts w:ascii="Times New Roman" w:eastAsia="Times New Roman" w:hAnsi="Times New Roman" w:cs="Times New Roman"/>
          <w:color w:val="000000" w:themeColor="text1"/>
        </w:rPr>
        <w:t xml:space="preserve"> </w:t>
      </w:r>
      <w:r w:rsidR="70AB184A" w:rsidRPr="70AB184A">
        <w:rPr>
          <w:rFonts w:ascii="Times New Roman" w:eastAsia="Times New Roman" w:hAnsi="Times New Roman" w:cs="Times New Roman"/>
          <w:color w:val="000000" w:themeColor="text1"/>
        </w:rPr>
        <w:t>Your plan and final report</w:t>
      </w:r>
      <w:r w:rsidR="00A300BA" w:rsidRPr="70AB184A">
        <w:rPr>
          <w:rFonts w:ascii="Times New Roman" w:eastAsia="Times New Roman" w:hAnsi="Times New Roman" w:cs="Times New Roman"/>
          <w:color w:val="000000" w:themeColor="text1"/>
        </w:rPr>
        <w:t xml:space="preserve"> should include </w:t>
      </w:r>
      <w:r w:rsidR="70AB184A" w:rsidRPr="70AB184A">
        <w:rPr>
          <w:rFonts w:ascii="Times New Roman" w:eastAsia="Times New Roman" w:hAnsi="Times New Roman" w:cs="Times New Roman"/>
          <w:color w:val="000000" w:themeColor="text1"/>
        </w:rPr>
        <w:t>justifications</w:t>
      </w:r>
      <w:r w:rsidR="00A300BA" w:rsidRPr="70AB184A">
        <w:rPr>
          <w:rFonts w:ascii="Times New Roman" w:eastAsia="Times New Roman" w:hAnsi="Times New Roman" w:cs="Times New Roman"/>
          <w:color w:val="000000" w:themeColor="text1"/>
        </w:rPr>
        <w:t xml:space="preserve"> of any </w:t>
      </w:r>
      <w:r w:rsidR="001236B4" w:rsidRPr="70AB184A">
        <w:rPr>
          <w:rFonts w:ascii="Times New Roman" w:eastAsia="Times New Roman" w:hAnsi="Times New Roman" w:cs="Times New Roman"/>
          <w:color w:val="000000" w:themeColor="text1"/>
        </w:rPr>
        <w:t>components you choose to re-use</w:t>
      </w:r>
      <w:r w:rsidR="00A300BA" w:rsidRPr="70AB184A">
        <w:rPr>
          <w:rFonts w:ascii="Times New Roman" w:eastAsia="Times New Roman" w:hAnsi="Times New Roman" w:cs="Times New Roman"/>
          <w:color w:val="000000" w:themeColor="text1"/>
        </w:rPr>
        <w:t xml:space="preserve"> – how </w:t>
      </w:r>
      <w:r w:rsidR="0059273D" w:rsidRPr="70AB184A">
        <w:rPr>
          <w:rFonts w:ascii="Times New Roman" w:eastAsia="Times New Roman" w:hAnsi="Times New Roman" w:cs="Times New Roman"/>
          <w:color w:val="000000" w:themeColor="text1"/>
        </w:rPr>
        <w:t>will you decide whether they are trustworthy</w:t>
      </w:r>
      <w:r w:rsidR="00DF1EE7" w:rsidRPr="70AB184A">
        <w:rPr>
          <w:rFonts w:ascii="Times New Roman" w:eastAsia="Times New Roman" w:hAnsi="Times New Roman" w:cs="Times New Roman"/>
          <w:color w:val="000000" w:themeColor="text1"/>
        </w:rPr>
        <w:t>?</w:t>
      </w:r>
      <w:r w:rsidR="0059273D" w:rsidRPr="70AB184A">
        <w:rPr>
          <w:rFonts w:ascii="Times New Roman" w:eastAsia="Times New Roman" w:hAnsi="Times New Roman" w:cs="Times New Roman"/>
          <w:color w:val="000000" w:themeColor="text1"/>
        </w:rPr>
        <w:t xml:space="preserve"> (</w:t>
      </w:r>
      <w:r w:rsidR="00DF1EE7" w:rsidRPr="70AB184A">
        <w:rPr>
          <w:rFonts w:ascii="Times New Roman" w:eastAsia="Times New Roman" w:hAnsi="Times New Roman" w:cs="Times New Roman"/>
          <w:color w:val="000000" w:themeColor="text1"/>
        </w:rPr>
        <w:t xml:space="preserve">discuss in the </w:t>
      </w:r>
      <w:r w:rsidR="0059273D" w:rsidRPr="70AB184A">
        <w:rPr>
          <w:rFonts w:ascii="Times New Roman" w:eastAsia="Times New Roman" w:hAnsi="Times New Roman" w:cs="Times New Roman"/>
          <w:color w:val="000000" w:themeColor="text1"/>
        </w:rPr>
        <w:t xml:space="preserve">Project Plan) </w:t>
      </w:r>
      <w:r w:rsidR="00EA5DF2">
        <w:rPr>
          <w:rFonts w:ascii="Times New Roman" w:eastAsia="Times New Roman" w:hAnsi="Times New Roman" w:cs="Times New Roman"/>
          <w:color w:val="000000" w:themeColor="text1"/>
        </w:rPr>
        <w:t>A</w:t>
      </w:r>
      <w:r w:rsidR="0059273D" w:rsidRPr="70AB184A">
        <w:rPr>
          <w:rFonts w:ascii="Times New Roman" w:eastAsia="Times New Roman" w:hAnsi="Times New Roman" w:cs="Times New Roman"/>
          <w:color w:val="000000" w:themeColor="text1"/>
        </w:rPr>
        <w:t>nd how did that assessment work out in practice</w:t>
      </w:r>
      <w:r w:rsidR="00DF1EE7" w:rsidRPr="70AB184A">
        <w:rPr>
          <w:rFonts w:ascii="Times New Roman" w:eastAsia="Times New Roman" w:hAnsi="Times New Roman" w:cs="Times New Roman"/>
          <w:color w:val="000000" w:themeColor="text1"/>
        </w:rPr>
        <w:t>?</w:t>
      </w:r>
      <w:r w:rsidR="0059273D" w:rsidRPr="70AB184A">
        <w:rPr>
          <w:rFonts w:ascii="Times New Roman" w:eastAsia="Times New Roman" w:hAnsi="Times New Roman" w:cs="Times New Roman"/>
          <w:color w:val="000000" w:themeColor="text1"/>
        </w:rPr>
        <w:t xml:space="preserve"> (</w:t>
      </w:r>
      <w:r w:rsidR="00DF1EE7" w:rsidRPr="70AB184A">
        <w:rPr>
          <w:rFonts w:ascii="Times New Roman" w:eastAsia="Times New Roman" w:hAnsi="Times New Roman" w:cs="Times New Roman"/>
          <w:color w:val="000000" w:themeColor="text1"/>
        </w:rPr>
        <w:t xml:space="preserve">discuss in the </w:t>
      </w:r>
      <w:r w:rsidR="0059273D" w:rsidRPr="70AB184A">
        <w:rPr>
          <w:rFonts w:ascii="Times New Roman" w:eastAsia="Times New Roman" w:hAnsi="Times New Roman" w:cs="Times New Roman"/>
          <w:color w:val="000000" w:themeColor="text1"/>
        </w:rPr>
        <w:t>Project Postmortem)</w:t>
      </w:r>
    </w:p>
    <w:p w14:paraId="30366ACB" w14:textId="77777777" w:rsidR="000B63EC" w:rsidRPr="00781922" w:rsidRDefault="000B63EC" w:rsidP="0018108F">
      <w:pPr>
        <w:rPr>
          <w:rFonts w:ascii="Times New Roman" w:eastAsia="Times New Roman" w:hAnsi="Times New Roman" w:cs="Times New Roman"/>
          <w:color w:val="000000"/>
        </w:rPr>
      </w:pPr>
    </w:p>
    <w:p w14:paraId="0D753BAE" w14:textId="3A98EC5E" w:rsidR="005C783B" w:rsidRPr="00781922" w:rsidRDefault="005C783B" w:rsidP="0018108F">
      <w:pPr>
        <w:rPr>
          <w:rFonts w:ascii="Times New Roman" w:eastAsia="Times New Roman" w:hAnsi="Times New Roman" w:cs="Times New Roman"/>
          <w:color w:val="000000"/>
        </w:rPr>
      </w:pPr>
      <w:commentRangeStart w:id="18"/>
      <w:r w:rsidRPr="70AB184A">
        <w:rPr>
          <w:rFonts w:ascii="Times New Roman" w:eastAsia="Times New Roman" w:hAnsi="Times New Roman" w:cs="Times New Roman"/>
          <w:color w:val="000000" w:themeColor="text1"/>
        </w:rPr>
        <w:t>You are allowed to reuse code snippets from software engineering resources such as Stack Overflow.</w:t>
      </w:r>
      <w:r w:rsidR="002D49E0" w:rsidRPr="70AB184A">
        <w:rPr>
          <w:rFonts w:ascii="Times New Roman" w:eastAsia="Times New Roman" w:hAnsi="Times New Roman" w:cs="Times New Roman"/>
          <w:color w:val="000000" w:themeColor="text1"/>
        </w:rPr>
        <w:t xml:space="preserve"> </w:t>
      </w:r>
      <w:r w:rsidRPr="70AB184A">
        <w:rPr>
          <w:rFonts w:ascii="Times New Roman" w:eastAsia="Times New Roman" w:hAnsi="Times New Roman" w:cs="Times New Roman"/>
          <w:color w:val="000000" w:themeColor="text1"/>
        </w:rPr>
        <w:t>You must</w:t>
      </w:r>
      <w:r w:rsidR="002D49E0" w:rsidRPr="70AB184A">
        <w:rPr>
          <w:rFonts w:ascii="Times New Roman" w:eastAsia="Times New Roman" w:hAnsi="Times New Roman" w:cs="Times New Roman"/>
          <w:color w:val="000000" w:themeColor="text1"/>
        </w:rPr>
        <w:t xml:space="preserve"> provide a citation (web URL is fine) to the relevant post.</w:t>
      </w:r>
      <w:r w:rsidR="006E29E2" w:rsidRPr="70AB184A">
        <w:rPr>
          <w:rFonts w:ascii="Times New Roman" w:eastAsia="Times New Roman" w:hAnsi="Times New Roman" w:cs="Times New Roman"/>
          <w:color w:val="000000" w:themeColor="text1"/>
        </w:rPr>
        <w:t xml:space="preserve"> </w:t>
      </w:r>
      <w:hyperlink r:id="rId52">
        <w:r w:rsidR="70AB184A" w:rsidRPr="70AB184A">
          <w:rPr>
            <w:rStyle w:val="Hyperlink"/>
            <w:rFonts w:ascii="Times New Roman" w:eastAsia="Times New Roman" w:hAnsi="Times New Roman" w:cs="Times New Roman"/>
          </w:rPr>
          <w:t>Also, please review Prof. Davis’s general perspective on Stack Overflow</w:t>
        </w:r>
      </w:hyperlink>
      <w:r w:rsidR="006E29E2" w:rsidRPr="70AB184A">
        <w:rPr>
          <w:rFonts w:ascii="Times New Roman" w:eastAsia="Times New Roman" w:hAnsi="Times New Roman" w:cs="Times New Roman"/>
          <w:color w:val="000000" w:themeColor="text1"/>
        </w:rPr>
        <w:t>.</w:t>
      </w:r>
      <w:r w:rsidR="00B574C5" w:rsidRPr="70AB184A">
        <w:rPr>
          <w:rFonts w:ascii="Times New Roman" w:eastAsia="Times New Roman" w:hAnsi="Times New Roman" w:cs="Times New Roman"/>
          <w:color w:val="000000" w:themeColor="text1"/>
        </w:rPr>
        <w:t xml:space="preserve"> Technically, Stack Overflow snippets are themselves governed by a software license, but you are not trying to distribute your project </w:t>
      </w:r>
      <w:r w:rsidR="008A54AB" w:rsidRPr="70AB184A">
        <w:rPr>
          <w:rFonts w:ascii="Times New Roman" w:eastAsia="Times New Roman" w:hAnsi="Times New Roman" w:cs="Times New Roman"/>
          <w:color w:val="000000" w:themeColor="text1"/>
        </w:rPr>
        <w:t>code,</w:t>
      </w:r>
      <w:r w:rsidR="00F7499F" w:rsidRPr="70AB184A">
        <w:rPr>
          <w:rFonts w:ascii="Times New Roman" w:eastAsia="Times New Roman" w:hAnsi="Times New Roman" w:cs="Times New Roman"/>
          <w:color w:val="000000" w:themeColor="text1"/>
        </w:rPr>
        <w:t xml:space="preserve"> and I do not think anyone would seriously pursue litigation along these lines.</w:t>
      </w:r>
      <w:commentRangeEnd w:id="18"/>
      <w:r>
        <w:rPr>
          <w:rStyle w:val="CommentReference"/>
        </w:rPr>
        <w:commentReference w:id="18"/>
      </w:r>
    </w:p>
    <w:p w14:paraId="49E0FD0D" w14:textId="77777777" w:rsidR="00076E78" w:rsidRPr="00781922" w:rsidRDefault="00076E78" w:rsidP="0018108F">
      <w:pPr>
        <w:rPr>
          <w:rFonts w:ascii="Times New Roman" w:eastAsia="Times New Roman" w:hAnsi="Times New Roman" w:cs="Times New Roman"/>
          <w:color w:val="000000"/>
        </w:rPr>
      </w:pPr>
    </w:p>
    <w:p w14:paraId="45F64A6A" w14:textId="6E306CAF" w:rsidR="00076E78" w:rsidRPr="00781922" w:rsidRDefault="00076E78" w:rsidP="00076E78">
      <w:pPr>
        <w:rPr>
          <w:rFonts w:ascii="Times New Roman" w:eastAsia="Times New Roman" w:hAnsi="Times New Roman" w:cs="Times New Roman"/>
          <w:color w:val="000000"/>
        </w:rPr>
      </w:pPr>
      <w:commentRangeStart w:id="19"/>
      <w:r w:rsidRPr="70AB184A">
        <w:rPr>
          <w:rFonts w:ascii="Times New Roman" w:eastAsia="Times New Roman" w:hAnsi="Times New Roman" w:cs="Times New Roman"/>
          <w:color w:val="000000" w:themeColor="text1"/>
        </w:rPr>
        <w:t xml:space="preserve">You are </w:t>
      </w:r>
      <w:r w:rsidRPr="70AB184A">
        <w:rPr>
          <w:rFonts w:ascii="Times New Roman" w:eastAsia="Times New Roman" w:hAnsi="Times New Roman" w:cs="Times New Roman"/>
          <w:b/>
          <w:color w:val="000000" w:themeColor="text1"/>
        </w:rPr>
        <w:t>not</w:t>
      </w:r>
      <w:r w:rsidRPr="70AB184A">
        <w:rPr>
          <w:rFonts w:ascii="Times New Roman" w:eastAsia="Times New Roman" w:hAnsi="Times New Roman" w:cs="Times New Roman"/>
          <w:color w:val="000000" w:themeColor="text1"/>
        </w:rPr>
        <w:t xml:space="preserve"> allowed to copy-paste code snippets out of an open-source project – this is a great way to expose ACME Corporation (and your future employer in the real</w:t>
      </w:r>
      <w:r w:rsidR="00EA5DF2">
        <w:rPr>
          <w:rFonts w:ascii="Times New Roman" w:eastAsia="Times New Roman" w:hAnsi="Times New Roman" w:cs="Times New Roman"/>
          <w:color w:val="000000" w:themeColor="text1"/>
        </w:rPr>
        <w:t xml:space="preserve"> </w:t>
      </w:r>
      <w:r w:rsidRPr="70AB184A">
        <w:rPr>
          <w:rFonts w:ascii="Times New Roman" w:eastAsia="Times New Roman" w:hAnsi="Times New Roman" w:cs="Times New Roman"/>
          <w:color w:val="000000" w:themeColor="text1"/>
        </w:rPr>
        <w:t>world) to lawsuits. Any re-use of this nature must use existing module APIs and/or extend those APIs so that you can access the logic you want.</w:t>
      </w:r>
      <w:commentRangeEnd w:id="19"/>
      <w:r>
        <w:rPr>
          <w:rStyle w:val="CommentReference"/>
        </w:rPr>
        <w:commentReference w:id="19"/>
      </w:r>
    </w:p>
    <w:p w14:paraId="40711BA9" w14:textId="77777777" w:rsidR="00076E78" w:rsidRPr="00781922" w:rsidRDefault="00076E78" w:rsidP="0018108F">
      <w:pPr>
        <w:rPr>
          <w:rFonts w:ascii="Times New Roman" w:eastAsia="Times New Roman" w:hAnsi="Times New Roman" w:cs="Times New Roman"/>
          <w:color w:val="000000"/>
        </w:rPr>
      </w:pPr>
    </w:p>
    <w:p w14:paraId="3C355831" w14:textId="6328CD2A" w:rsidR="005F2193" w:rsidRDefault="00076E78" w:rsidP="00076E78">
      <w:pPr>
        <w:rPr>
          <w:rFonts w:ascii="Times New Roman" w:eastAsia="Times New Roman" w:hAnsi="Times New Roman" w:cs="Times New Roman"/>
          <w:color w:val="000000" w:themeColor="text1"/>
        </w:rPr>
      </w:pPr>
      <w:r w:rsidRPr="70AB184A">
        <w:rPr>
          <w:rFonts w:ascii="Times New Roman" w:eastAsia="Times New Roman" w:hAnsi="Times New Roman" w:cs="Times New Roman"/>
          <w:color w:val="000000" w:themeColor="text1"/>
        </w:rPr>
        <w:t xml:space="preserve">Your team </w:t>
      </w:r>
      <w:r w:rsidRPr="00AE26C4">
        <w:rPr>
          <w:rFonts w:ascii="Times New Roman" w:eastAsia="Times New Roman" w:hAnsi="Times New Roman" w:cs="Times New Roman"/>
          <w:b/>
          <w:bCs/>
          <w:color w:val="000000" w:themeColor="text1"/>
        </w:rPr>
        <w:t>must</w:t>
      </w:r>
      <w:r w:rsidRPr="70AB184A">
        <w:rPr>
          <w:rFonts w:ascii="Times New Roman" w:eastAsia="Times New Roman" w:hAnsi="Times New Roman" w:cs="Times New Roman"/>
          <w:color w:val="000000" w:themeColor="text1"/>
        </w:rPr>
        <w:t xml:space="preserve"> use </w:t>
      </w:r>
      <w:r w:rsidR="005F2193" w:rsidRPr="70AB184A">
        <w:rPr>
          <w:rFonts w:ascii="Times New Roman" w:eastAsia="Times New Roman" w:hAnsi="Times New Roman" w:cs="Times New Roman"/>
          <w:color w:val="000000" w:themeColor="text1"/>
        </w:rPr>
        <w:t>one or more</w:t>
      </w:r>
      <w:r w:rsidRPr="70AB184A">
        <w:rPr>
          <w:rFonts w:ascii="Times New Roman" w:eastAsia="Times New Roman" w:hAnsi="Times New Roman" w:cs="Times New Roman"/>
          <w:color w:val="000000" w:themeColor="text1"/>
        </w:rPr>
        <w:t xml:space="preserve"> large language model</w:t>
      </w:r>
      <w:r w:rsidR="005F2193" w:rsidRPr="70AB184A">
        <w:rPr>
          <w:rFonts w:ascii="Times New Roman" w:eastAsia="Times New Roman" w:hAnsi="Times New Roman" w:cs="Times New Roman"/>
          <w:color w:val="000000" w:themeColor="text1"/>
        </w:rPr>
        <w:t>s</w:t>
      </w:r>
      <w:r w:rsidRPr="70AB184A">
        <w:rPr>
          <w:rFonts w:ascii="Times New Roman" w:eastAsia="Times New Roman" w:hAnsi="Times New Roman" w:cs="Times New Roman"/>
          <w:color w:val="000000" w:themeColor="text1"/>
        </w:rPr>
        <w:t xml:space="preserve">. </w:t>
      </w:r>
      <w:r w:rsidR="005F2193" w:rsidRPr="70AB184A">
        <w:rPr>
          <w:rFonts w:ascii="Times New Roman" w:eastAsia="Times New Roman" w:hAnsi="Times New Roman" w:cs="Times New Roman"/>
          <w:color w:val="000000" w:themeColor="text1"/>
        </w:rPr>
        <w:t>Here are some suggestions:</w:t>
      </w:r>
    </w:p>
    <w:p w14:paraId="71610FE8" w14:textId="73BD75C3" w:rsidR="007169A7" w:rsidRPr="007169A7" w:rsidRDefault="545CBF2A" w:rsidP="00076E78">
      <w:pPr>
        <w:pStyle w:val="ListParagraph"/>
        <w:numPr>
          <w:ilvl w:val="0"/>
          <w:numId w:val="21"/>
        </w:numPr>
        <w:rPr>
          <w:rFonts w:ascii="Times New Roman" w:eastAsia="Times New Roman" w:hAnsi="Times New Roman" w:cs="Times New Roman"/>
          <w:color w:val="000000"/>
        </w:rPr>
      </w:pPr>
      <w:commentRangeStart w:id="20"/>
      <w:r w:rsidRPr="545CBF2A">
        <w:rPr>
          <w:rFonts w:ascii="Times New Roman" w:eastAsia="Times New Roman" w:hAnsi="Times New Roman" w:cs="Times New Roman"/>
          <w:b/>
          <w:bCs/>
          <w:color w:val="000000" w:themeColor="text1"/>
        </w:rPr>
        <w:t>(Required) To analyze the README and Metadata of a Model</w:t>
      </w:r>
      <w:r w:rsidRPr="545CBF2A">
        <w:rPr>
          <w:rFonts w:ascii="Times New Roman" w:eastAsia="Times New Roman" w:hAnsi="Times New Roman" w:cs="Times New Roman"/>
          <w:color w:val="000000" w:themeColor="text1"/>
        </w:rPr>
        <w:t xml:space="preserve">: You can use any free service like </w:t>
      </w:r>
      <w:hyperlink r:id="rId53">
        <w:r w:rsidRPr="545CBF2A">
          <w:rPr>
            <w:rStyle w:val="Hyperlink"/>
            <w:rFonts w:ascii="Times New Roman" w:eastAsia="Times New Roman" w:hAnsi="Times New Roman" w:cs="Times New Roman"/>
          </w:rPr>
          <w:t>Amazon SageMaker</w:t>
        </w:r>
      </w:hyperlink>
      <w:r w:rsidRPr="545CBF2A">
        <w:rPr>
          <w:rFonts w:ascii="Times New Roman" w:eastAsia="Times New Roman" w:hAnsi="Times New Roman" w:cs="Times New Roman"/>
          <w:color w:val="000000" w:themeColor="text1"/>
        </w:rPr>
        <w:t xml:space="preserve">, or make a Pipeline with </w:t>
      </w:r>
      <w:hyperlink r:id="rId54">
        <w:r w:rsidRPr="545CBF2A">
          <w:rPr>
            <w:rStyle w:val="Hyperlink"/>
            <w:rFonts w:ascii="Times New Roman" w:eastAsia="Times New Roman" w:hAnsi="Times New Roman" w:cs="Times New Roman"/>
          </w:rPr>
          <w:t>Purdue GenAI studio API</w:t>
        </w:r>
      </w:hyperlink>
      <w:r w:rsidRPr="545CBF2A">
        <w:rPr>
          <w:rFonts w:ascii="Times New Roman" w:eastAsia="Times New Roman" w:hAnsi="Times New Roman" w:cs="Times New Roman"/>
          <w:color w:val="000000" w:themeColor="text1"/>
        </w:rPr>
        <w:t>, to analyze the README or other files and compute the required metrics.</w:t>
      </w:r>
      <w:commentRangeEnd w:id="20"/>
      <w:r w:rsidR="00315E0D">
        <w:rPr>
          <w:rStyle w:val="CommentReference"/>
        </w:rPr>
        <w:commentReference w:id="20"/>
      </w:r>
    </w:p>
    <w:p w14:paraId="7F422BF7" w14:textId="7969442E" w:rsidR="005F2193" w:rsidRPr="00781922" w:rsidRDefault="545CBF2A" w:rsidP="005F2193">
      <w:pPr>
        <w:pStyle w:val="ListParagraph"/>
        <w:numPr>
          <w:ilvl w:val="0"/>
          <w:numId w:val="21"/>
        </w:numPr>
        <w:rPr>
          <w:rFonts w:ascii="Times New Roman" w:eastAsia="Times New Roman" w:hAnsi="Times New Roman" w:cs="Times New Roman"/>
          <w:color w:val="000000"/>
        </w:rPr>
      </w:pPr>
      <w:r w:rsidRPr="545CBF2A">
        <w:rPr>
          <w:rFonts w:ascii="Times New Roman" w:eastAsia="Times New Roman" w:hAnsi="Times New Roman" w:cs="Times New Roman"/>
          <w:b/>
          <w:bCs/>
          <w:color w:val="000000" w:themeColor="text1"/>
        </w:rPr>
        <w:t>(Required) To accelerate your implementation</w:t>
      </w:r>
      <w:r w:rsidRPr="545CBF2A">
        <w:rPr>
          <w:rFonts w:ascii="Times New Roman" w:eastAsia="Times New Roman" w:hAnsi="Times New Roman" w:cs="Times New Roman"/>
          <w:color w:val="000000" w:themeColor="text1"/>
        </w:rPr>
        <w:t>: Within your IDEs, there are many pluggable implementation-type LLMs that can help you write code. Two examples are GitHub’s CoPilot and Meta’s Code Llama. As a student, you can access GitHub’s tools through the GitHub Education program.</w:t>
      </w:r>
    </w:p>
    <w:p w14:paraId="08EF893D" w14:textId="3F3FFC3F" w:rsidR="00672B87" w:rsidRPr="00781922" w:rsidRDefault="545CBF2A" w:rsidP="005F2193">
      <w:pPr>
        <w:pStyle w:val="ListParagraph"/>
        <w:numPr>
          <w:ilvl w:val="0"/>
          <w:numId w:val="21"/>
        </w:numPr>
        <w:rPr>
          <w:rFonts w:ascii="Times New Roman" w:eastAsia="Times New Roman" w:hAnsi="Times New Roman" w:cs="Times New Roman"/>
          <w:color w:val="000000"/>
        </w:rPr>
      </w:pPr>
      <w:r w:rsidRPr="545CBF2A">
        <w:rPr>
          <w:rFonts w:ascii="Times New Roman" w:eastAsia="Times New Roman" w:hAnsi="Times New Roman" w:cs="Times New Roman"/>
          <w:b/>
          <w:bCs/>
          <w:color w:val="000000" w:themeColor="text1"/>
        </w:rPr>
        <w:t>(Optional) To support your other software engineering activities</w:t>
      </w:r>
      <w:r w:rsidRPr="545CBF2A">
        <w:rPr>
          <w:rFonts w:ascii="Times New Roman" w:eastAsia="Times New Roman" w:hAnsi="Times New Roman" w:cs="Times New Roman"/>
          <w:color w:val="000000" w:themeColor="text1"/>
        </w:rPr>
        <w:t xml:space="preserve">: At the time of writing, many companies offer free chatbot-style LLMs, including Claude (Anthropic) and ChatGPT 5 (OpenAI). Through Purdue, you have access to Office 365, which includes Microsoft’s commercial tool </w:t>
      </w:r>
      <w:hyperlink r:id="rId55">
        <w:r w:rsidRPr="545CBF2A">
          <w:rPr>
            <w:rStyle w:val="Hyperlink"/>
            <w:rFonts w:ascii="Times New Roman" w:eastAsia="Times New Roman" w:hAnsi="Times New Roman" w:cs="Times New Roman"/>
          </w:rPr>
          <w:t>Microsoft CoPilot</w:t>
        </w:r>
      </w:hyperlink>
      <w:r w:rsidRPr="545CBF2A">
        <w:rPr>
          <w:rFonts w:ascii="Times New Roman" w:eastAsia="Times New Roman" w:hAnsi="Times New Roman" w:cs="Times New Roman"/>
          <w:color w:val="000000" w:themeColor="text1"/>
        </w:rPr>
        <w:t xml:space="preserve"> (not to be mistaken for GitHub CoPilot). These tools can support many other phases of the software development lifecycle, such as:</w:t>
      </w:r>
    </w:p>
    <w:p w14:paraId="7FF5B15E" w14:textId="57FBFD61" w:rsidR="00672B87" w:rsidRPr="00781922" w:rsidRDefault="00672B87" w:rsidP="00672B87">
      <w:pPr>
        <w:pStyle w:val="ListParagraph"/>
        <w:numPr>
          <w:ilvl w:val="1"/>
          <w:numId w:val="21"/>
        </w:numPr>
        <w:rPr>
          <w:rFonts w:ascii="Times New Roman" w:eastAsia="Times New Roman" w:hAnsi="Times New Roman" w:cs="Times New Roman"/>
          <w:color w:val="000000"/>
        </w:rPr>
      </w:pPr>
      <w:r w:rsidRPr="00781922">
        <w:rPr>
          <w:rFonts w:ascii="Times New Roman" w:eastAsia="Times New Roman" w:hAnsi="Times New Roman" w:cs="Times New Roman"/>
          <w:color w:val="000000"/>
        </w:rPr>
        <w:t>Requirements analysis (“</w:t>
      </w:r>
      <w:r w:rsidRPr="00781922">
        <w:rPr>
          <w:rFonts w:ascii="Times New Roman" w:eastAsia="Times New Roman" w:hAnsi="Times New Roman" w:cs="Times New Roman"/>
          <w:i/>
          <w:iCs/>
          <w:color w:val="000000"/>
        </w:rPr>
        <w:t xml:space="preserve">ChatGPT, what does the following confusing passage from Prof. Davis’s giant Word </w:t>
      </w:r>
      <w:r w:rsidR="00821D02" w:rsidRPr="00781922">
        <w:rPr>
          <w:rFonts w:ascii="Times New Roman" w:eastAsia="Times New Roman" w:hAnsi="Times New Roman" w:cs="Times New Roman"/>
          <w:i/>
          <w:iCs/>
          <w:color w:val="000000"/>
        </w:rPr>
        <w:t>D</w:t>
      </w:r>
      <w:r w:rsidRPr="00781922">
        <w:rPr>
          <w:rFonts w:ascii="Times New Roman" w:eastAsia="Times New Roman" w:hAnsi="Times New Roman" w:cs="Times New Roman"/>
          <w:i/>
          <w:iCs/>
          <w:color w:val="000000"/>
        </w:rPr>
        <w:t>oc mean?</w:t>
      </w:r>
      <w:r w:rsidRPr="00781922">
        <w:rPr>
          <w:rFonts w:ascii="Times New Roman" w:eastAsia="Times New Roman" w:hAnsi="Times New Roman" w:cs="Times New Roman"/>
          <w:color w:val="000000"/>
        </w:rPr>
        <w:t>”)</w:t>
      </w:r>
    </w:p>
    <w:p w14:paraId="446D48B5" w14:textId="3E20E6C0" w:rsidR="00672B87" w:rsidRPr="00781922" w:rsidRDefault="00672B87" w:rsidP="00672B87">
      <w:pPr>
        <w:pStyle w:val="ListParagraph"/>
        <w:numPr>
          <w:ilvl w:val="1"/>
          <w:numId w:val="21"/>
        </w:numPr>
        <w:rPr>
          <w:rFonts w:ascii="Times New Roman" w:eastAsia="Times New Roman" w:hAnsi="Times New Roman" w:cs="Times New Roman"/>
          <w:color w:val="000000"/>
        </w:rPr>
      </w:pPr>
      <w:r w:rsidRPr="00781922">
        <w:rPr>
          <w:rFonts w:ascii="Times New Roman" w:eastAsia="Times New Roman" w:hAnsi="Times New Roman" w:cs="Times New Roman"/>
          <w:color w:val="000000"/>
        </w:rPr>
        <w:t>Software design (“</w:t>
      </w:r>
      <w:r w:rsidRPr="00781922">
        <w:rPr>
          <w:rFonts w:ascii="Times New Roman" w:eastAsia="Times New Roman" w:hAnsi="Times New Roman" w:cs="Times New Roman"/>
          <w:i/>
          <w:iCs/>
          <w:color w:val="000000"/>
        </w:rPr>
        <w:t>How might these components communicate?</w:t>
      </w:r>
      <w:r w:rsidRPr="00781922">
        <w:rPr>
          <w:rFonts w:ascii="Times New Roman" w:eastAsia="Times New Roman" w:hAnsi="Times New Roman" w:cs="Times New Roman"/>
          <w:color w:val="000000"/>
        </w:rPr>
        <w:t>”)</w:t>
      </w:r>
    </w:p>
    <w:p w14:paraId="53987EDA" w14:textId="660FC535" w:rsidR="00672B87" w:rsidRPr="00781922" w:rsidRDefault="00672B87" w:rsidP="00672B87">
      <w:pPr>
        <w:pStyle w:val="ListParagraph"/>
        <w:numPr>
          <w:ilvl w:val="1"/>
          <w:numId w:val="21"/>
        </w:numPr>
        <w:rPr>
          <w:rFonts w:ascii="Times New Roman" w:eastAsia="Times New Roman" w:hAnsi="Times New Roman" w:cs="Times New Roman"/>
          <w:color w:val="000000"/>
        </w:rPr>
      </w:pPr>
      <w:r w:rsidRPr="00781922">
        <w:rPr>
          <w:rFonts w:ascii="Times New Roman" w:eastAsia="Times New Roman" w:hAnsi="Times New Roman" w:cs="Times New Roman"/>
          <w:color w:val="000000"/>
        </w:rPr>
        <w:t>Validation (“</w:t>
      </w:r>
      <w:r w:rsidRPr="00781922">
        <w:rPr>
          <w:rFonts w:ascii="Times New Roman" w:eastAsia="Times New Roman" w:hAnsi="Times New Roman" w:cs="Times New Roman"/>
          <w:i/>
          <w:iCs/>
          <w:color w:val="000000"/>
        </w:rPr>
        <w:t>Any recommendations for automated testing of a component that does X?</w:t>
      </w:r>
      <w:r w:rsidRPr="00781922">
        <w:rPr>
          <w:rFonts w:ascii="Times New Roman" w:eastAsia="Times New Roman" w:hAnsi="Times New Roman" w:cs="Times New Roman"/>
          <w:color w:val="000000"/>
        </w:rPr>
        <w:t>”)</w:t>
      </w:r>
    </w:p>
    <w:p w14:paraId="257729B8" w14:textId="0F4134EF" w:rsidR="00672B87" w:rsidRPr="00781922" w:rsidRDefault="00672B87" w:rsidP="00672B87">
      <w:pPr>
        <w:pStyle w:val="ListParagraph"/>
        <w:numPr>
          <w:ilvl w:val="1"/>
          <w:numId w:val="21"/>
        </w:numPr>
        <w:rPr>
          <w:rFonts w:ascii="Times New Roman" w:eastAsia="Times New Roman" w:hAnsi="Times New Roman" w:cs="Times New Roman"/>
          <w:color w:val="000000"/>
        </w:rPr>
      </w:pPr>
      <w:r w:rsidRPr="00781922">
        <w:rPr>
          <w:rFonts w:ascii="Times New Roman" w:eastAsia="Times New Roman" w:hAnsi="Times New Roman" w:cs="Times New Roman"/>
          <w:color w:val="000000"/>
        </w:rPr>
        <w:t>Project management (“</w:t>
      </w:r>
      <w:r w:rsidRPr="00781922">
        <w:rPr>
          <w:rFonts w:ascii="Times New Roman" w:eastAsia="Times New Roman" w:hAnsi="Times New Roman" w:cs="Times New Roman"/>
          <w:i/>
          <w:iCs/>
          <w:color w:val="000000"/>
        </w:rPr>
        <w:t>Here are our skills. How might we divide up work?</w:t>
      </w:r>
      <w:r w:rsidRPr="00781922">
        <w:rPr>
          <w:rFonts w:ascii="Times New Roman" w:eastAsia="Times New Roman" w:hAnsi="Times New Roman" w:cs="Times New Roman"/>
          <w:color w:val="000000"/>
        </w:rPr>
        <w:t>”)</w:t>
      </w:r>
    </w:p>
    <w:p w14:paraId="4F1636E4" w14:textId="04CF571C" w:rsidR="00672B87" w:rsidRPr="00781922" w:rsidRDefault="00672B87" w:rsidP="00672B87">
      <w:pPr>
        <w:pStyle w:val="ListParagraph"/>
        <w:numPr>
          <w:ilvl w:val="1"/>
          <w:numId w:val="21"/>
        </w:numPr>
        <w:rPr>
          <w:rFonts w:ascii="Times New Roman" w:eastAsia="Times New Roman" w:hAnsi="Times New Roman" w:cs="Times New Roman"/>
          <w:color w:val="000000"/>
        </w:rPr>
      </w:pPr>
      <w:r w:rsidRPr="00781922">
        <w:rPr>
          <w:rFonts w:ascii="Times New Roman" w:eastAsia="Times New Roman" w:hAnsi="Times New Roman" w:cs="Times New Roman"/>
          <w:color w:val="000000"/>
        </w:rPr>
        <w:t>Learning new skills and technologies (“</w:t>
      </w:r>
      <w:r w:rsidRPr="00781922">
        <w:rPr>
          <w:rFonts w:ascii="Times New Roman" w:eastAsia="Times New Roman" w:hAnsi="Times New Roman" w:cs="Times New Roman"/>
          <w:i/>
          <w:iCs/>
          <w:color w:val="000000"/>
        </w:rPr>
        <w:t>Can you summarize the different AWS Free Tier options for persistent data storage?</w:t>
      </w:r>
      <w:r w:rsidRPr="00781922">
        <w:rPr>
          <w:rFonts w:ascii="Times New Roman" w:eastAsia="Times New Roman" w:hAnsi="Times New Roman" w:cs="Times New Roman"/>
          <w:color w:val="000000"/>
        </w:rPr>
        <w:t>”)</w:t>
      </w:r>
    </w:p>
    <w:p w14:paraId="04B4A05E" w14:textId="77777777" w:rsidR="00FF3603" w:rsidRPr="00781922" w:rsidRDefault="00FF3603" w:rsidP="00672B87">
      <w:pPr>
        <w:rPr>
          <w:rFonts w:ascii="Times New Roman" w:eastAsia="Times New Roman" w:hAnsi="Times New Roman" w:cs="Times New Roman"/>
          <w:color w:val="000000"/>
        </w:rPr>
      </w:pPr>
    </w:p>
    <w:p w14:paraId="1EE57EAE" w14:textId="15E3AB08" w:rsidR="00076E78" w:rsidRPr="00781922" w:rsidRDefault="00076E78" w:rsidP="00672B87">
      <w:pPr>
        <w:rPr>
          <w:rFonts w:ascii="Times New Roman" w:eastAsia="Times New Roman" w:hAnsi="Times New Roman" w:cs="Times New Roman"/>
          <w:color w:val="000000"/>
        </w:rPr>
      </w:pPr>
      <w:r w:rsidRPr="00781922">
        <w:rPr>
          <w:rFonts w:ascii="Times New Roman" w:eastAsia="Times New Roman" w:hAnsi="Times New Roman" w:cs="Times New Roman"/>
          <w:color w:val="000000"/>
        </w:rPr>
        <w:t>Your Project Plan should include a description of how you used the LLM in a responsible way.</w:t>
      </w:r>
      <w:r w:rsidR="00FF3603" w:rsidRPr="00781922">
        <w:rPr>
          <w:rFonts w:ascii="Times New Roman" w:eastAsia="Times New Roman" w:hAnsi="Times New Roman" w:cs="Times New Roman"/>
          <w:color w:val="000000"/>
        </w:rPr>
        <w:t xml:space="preserve"> Remember that the course has a “Bring Your Own Brain” policy. If the LLM makes a mistake</w:t>
      </w:r>
      <w:r w:rsidR="00652806">
        <w:rPr>
          <w:rFonts w:ascii="Times New Roman" w:eastAsia="Times New Roman" w:hAnsi="Times New Roman" w:cs="Times New Roman"/>
          <w:color w:val="000000"/>
        </w:rPr>
        <w:t>,</w:t>
      </w:r>
      <w:r w:rsidR="00FF3603" w:rsidRPr="00781922">
        <w:rPr>
          <w:rFonts w:ascii="Times New Roman" w:eastAsia="Times New Roman" w:hAnsi="Times New Roman" w:cs="Times New Roman"/>
          <w:color w:val="000000"/>
        </w:rPr>
        <w:t xml:space="preserve"> then it is you who will bear the consequences.</w:t>
      </w:r>
      <w:r w:rsidR="00612A50" w:rsidRPr="00781922">
        <w:rPr>
          <w:rFonts w:ascii="Times New Roman" w:eastAsia="Times New Roman" w:hAnsi="Times New Roman" w:cs="Times New Roman"/>
          <w:color w:val="000000"/>
        </w:rPr>
        <w:t xml:space="preserve"> </w:t>
      </w:r>
      <w:hyperlink r:id="rId56" w:history="1">
        <w:r w:rsidR="00612A50" w:rsidRPr="00781922">
          <w:rPr>
            <w:rStyle w:val="Hyperlink"/>
            <w:rFonts w:ascii="Times New Roman" w:eastAsia="Times New Roman" w:hAnsi="Times New Roman" w:cs="Times New Roman"/>
          </w:rPr>
          <w:t>Here is some general advice from Prof. Davis on the proper use of tools and brains</w:t>
        </w:r>
      </w:hyperlink>
      <w:r w:rsidR="00612A50" w:rsidRPr="00781922">
        <w:rPr>
          <w:rFonts w:ascii="Times New Roman" w:eastAsia="Times New Roman" w:hAnsi="Times New Roman" w:cs="Times New Roman"/>
          <w:color w:val="000000"/>
        </w:rPr>
        <w:t>.</w:t>
      </w:r>
    </w:p>
    <w:p w14:paraId="3998FC18" w14:textId="3D0BEFF2" w:rsidR="008F2310" w:rsidRPr="00781922" w:rsidRDefault="008F2310" w:rsidP="0018108F">
      <w:pPr>
        <w:rPr>
          <w:rFonts w:ascii="Times New Roman" w:hAnsi="Times New Roman" w:cs="Times New Roman"/>
        </w:rPr>
      </w:pPr>
    </w:p>
    <w:p w14:paraId="573D5579" w14:textId="0FDCCE21" w:rsidR="008F2310" w:rsidRPr="00781922" w:rsidRDefault="00BE46D6" w:rsidP="008F2310">
      <w:pPr>
        <w:pStyle w:val="Heading2"/>
        <w:rPr>
          <w:rFonts w:ascii="Times New Roman" w:hAnsi="Times New Roman" w:cs="Times New Roman"/>
        </w:rPr>
      </w:pPr>
      <w:r w:rsidRPr="00781922">
        <w:rPr>
          <w:rFonts w:ascii="Times New Roman" w:hAnsi="Times New Roman" w:cs="Times New Roman"/>
        </w:rPr>
        <w:t xml:space="preserve">Timeline and </w:t>
      </w:r>
      <w:r w:rsidR="008F2310" w:rsidRPr="00781922">
        <w:rPr>
          <w:rFonts w:ascii="Times New Roman" w:hAnsi="Times New Roman" w:cs="Times New Roman"/>
        </w:rPr>
        <w:t>Deliverables</w:t>
      </w:r>
    </w:p>
    <w:p w14:paraId="21E5EADB" w14:textId="42A96511" w:rsidR="00BE46D6" w:rsidRPr="00781922" w:rsidRDefault="001518C3" w:rsidP="00BE46D6">
      <w:pPr>
        <w:pStyle w:val="xxmsonormal"/>
        <w:spacing w:before="0" w:beforeAutospacing="0" w:after="0" w:afterAutospacing="0"/>
        <w:textAlignment w:val="center"/>
        <w:rPr>
          <w:color w:val="000000"/>
        </w:rPr>
      </w:pPr>
      <w:r w:rsidRPr="00781922">
        <w:rPr>
          <w:color w:val="000000"/>
        </w:rPr>
        <w:t>The project will be completed over a 5</w:t>
      </w:r>
      <w:r w:rsidR="007B1AA8" w:rsidRPr="00781922">
        <w:rPr>
          <w:color w:val="000000"/>
        </w:rPr>
        <w:t>-</w:t>
      </w:r>
      <w:r w:rsidRPr="00781922">
        <w:rPr>
          <w:color w:val="000000"/>
        </w:rPr>
        <w:t>week period:</w:t>
      </w:r>
    </w:p>
    <w:p w14:paraId="483A79E9" w14:textId="78F13AA5" w:rsidR="001518C3" w:rsidRPr="00781922" w:rsidRDefault="001518C3" w:rsidP="001518C3">
      <w:pPr>
        <w:pStyle w:val="xxmsonormal"/>
        <w:numPr>
          <w:ilvl w:val="0"/>
          <w:numId w:val="21"/>
        </w:numPr>
        <w:spacing w:before="0" w:beforeAutospacing="0" w:after="0" w:afterAutospacing="0"/>
        <w:textAlignment w:val="center"/>
        <w:rPr>
          <w:color w:val="000000"/>
        </w:rPr>
      </w:pPr>
      <w:r w:rsidRPr="00781922">
        <w:rPr>
          <w:color w:val="000000"/>
        </w:rPr>
        <w:t xml:space="preserve">Week 1: </w:t>
      </w:r>
      <w:r w:rsidR="0031201B" w:rsidRPr="00781922">
        <w:rPr>
          <w:color w:val="000000"/>
        </w:rPr>
        <w:t xml:space="preserve">Planning and </w:t>
      </w:r>
      <w:r w:rsidRPr="00781922">
        <w:rPr>
          <w:color w:val="000000"/>
        </w:rPr>
        <w:t>Design</w:t>
      </w:r>
    </w:p>
    <w:p w14:paraId="2DE35246" w14:textId="6F18F1CF" w:rsidR="001518C3" w:rsidRPr="00781922" w:rsidRDefault="001518C3" w:rsidP="001518C3">
      <w:pPr>
        <w:pStyle w:val="xxmsonormal"/>
        <w:numPr>
          <w:ilvl w:val="0"/>
          <w:numId w:val="21"/>
        </w:numPr>
        <w:spacing w:before="0" w:beforeAutospacing="0" w:after="0" w:afterAutospacing="0"/>
        <w:textAlignment w:val="center"/>
        <w:rPr>
          <w:color w:val="000000"/>
        </w:rPr>
      </w:pPr>
      <w:r w:rsidRPr="00781922">
        <w:rPr>
          <w:color w:val="000000"/>
        </w:rPr>
        <w:t xml:space="preserve">Weeks 2-4: </w:t>
      </w:r>
      <w:r w:rsidR="00663C30" w:rsidRPr="00781922">
        <w:rPr>
          <w:color w:val="000000"/>
        </w:rPr>
        <w:t>(Inevitable re-d</w:t>
      </w:r>
      <w:r w:rsidRPr="00781922">
        <w:rPr>
          <w:color w:val="000000"/>
        </w:rPr>
        <w:t>esign</w:t>
      </w:r>
      <w:r w:rsidR="00663C30" w:rsidRPr="00781922">
        <w:rPr>
          <w:color w:val="000000"/>
        </w:rPr>
        <w:t>s, and)</w:t>
      </w:r>
      <w:r w:rsidRPr="00781922">
        <w:rPr>
          <w:color w:val="000000"/>
        </w:rPr>
        <w:t xml:space="preserve"> Implementation, Validation, Delivery</w:t>
      </w:r>
    </w:p>
    <w:p w14:paraId="2AF2D83E" w14:textId="2739D464" w:rsidR="001518C3" w:rsidRPr="00781922" w:rsidRDefault="001518C3" w:rsidP="001518C3">
      <w:pPr>
        <w:pStyle w:val="xxmsonormal"/>
        <w:numPr>
          <w:ilvl w:val="0"/>
          <w:numId w:val="21"/>
        </w:numPr>
        <w:spacing w:before="0" w:beforeAutospacing="0" w:after="0" w:afterAutospacing="0"/>
        <w:textAlignment w:val="center"/>
        <w:rPr>
          <w:color w:val="000000"/>
        </w:rPr>
      </w:pPr>
      <w:r w:rsidRPr="00781922">
        <w:rPr>
          <w:color w:val="000000"/>
        </w:rPr>
        <w:t>Week 5: Postmortem</w:t>
      </w:r>
    </w:p>
    <w:p w14:paraId="3A508471" w14:textId="77777777" w:rsidR="001518C3" w:rsidRPr="00781922" w:rsidRDefault="001518C3" w:rsidP="00BE46D6">
      <w:pPr>
        <w:pStyle w:val="xxmsonormal"/>
        <w:spacing w:before="0" w:beforeAutospacing="0" w:after="0" w:afterAutospacing="0"/>
        <w:textAlignment w:val="center"/>
        <w:rPr>
          <w:color w:val="000000"/>
        </w:rPr>
      </w:pPr>
    </w:p>
    <w:p w14:paraId="2F413A5F" w14:textId="77777777" w:rsidR="00BE46D6" w:rsidRPr="00781922" w:rsidRDefault="00BE46D6" w:rsidP="00BE46D6">
      <w:pPr>
        <w:pStyle w:val="xxmsonormal"/>
        <w:spacing w:before="0" w:beforeAutospacing="0" w:after="0" w:afterAutospacing="0"/>
        <w:textAlignment w:val="center"/>
        <w:rPr>
          <w:color w:val="000000"/>
        </w:rPr>
      </w:pPr>
      <w:r w:rsidRPr="00781922">
        <w:rPr>
          <w:rStyle w:val="Heading3Char"/>
          <w:rFonts w:ascii="Times New Roman" w:hAnsi="Times New Roman" w:cs="Times New Roman"/>
        </w:rPr>
        <w:t>Week 1: Design and Planning</w:t>
      </w:r>
    </w:p>
    <w:p w14:paraId="5FD77B21" w14:textId="1D7BDF8D" w:rsidR="00BE46D6" w:rsidRPr="00781922" w:rsidRDefault="545CBF2A" w:rsidP="545CBF2A">
      <w:pPr>
        <w:pStyle w:val="xxmsonormal"/>
        <w:spacing w:before="0" w:beforeAutospacing="0" w:after="0" w:afterAutospacing="0"/>
        <w:textAlignment w:val="center"/>
        <w:rPr>
          <w:color w:val="000000"/>
        </w:rPr>
      </w:pPr>
      <w:r w:rsidRPr="545CBF2A">
        <w:rPr>
          <w:color w:val="000000" w:themeColor="text1"/>
        </w:rPr>
        <w:t>One member of your teams should submit a Project Plan Document (Word Doc or PDF) including the following. The template is available on Brightspace and is the master, but here’s a summary.</w:t>
      </w:r>
    </w:p>
    <w:p w14:paraId="729E8E66" w14:textId="77777777" w:rsidR="00F74506" w:rsidRPr="00781922" w:rsidRDefault="00BE46D6" w:rsidP="00BE46D6">
      <w:pPr>
        <w:pStyle w:val="xxmsonormal"/>
        <w:numPr>
          <w:ilvl w:val="0"/>
          <w:numId w:val="21"/>
        </w:numPr>
        <w:spacing w:before="0" w:beforeAutospacing="0" w:after="0" w:afterAutospacing="0"/>
        <w:textAlignment w:val="center"/>
        <w:rPr>
          <w:color w:val="000000"/>
        </w:rPr>
      </w:pPr>
      <w:r w:rsidRPr="00781922">
        <w:rPr>
          <w:color w:val="000000"/>
        </w:rPr>
        <w:t>Tool selection and preparation</w:t>
      </w:r>
    </w:p>
    <w:p w14:paraId="3C9317EB" w14:textId="149E32E0" w:rsidR="001A2566" w:rsidRPr="00781922" w:rsidRDefault="000B7302" w:rsidP="00C502AB">
      <w:pPr>
        <w:pStyle w:val="xxmsonormal"/>
        <w:numPr>
          <w:ilvl w:val="1"/>
          <w:numId w:val="21"/>
        </w:numPr>
        <w:spacing w:before="0" w:beforeAutospacing="0" w:after="0" w:afterAutospacing="0"/>
        <w:textAlignment w:val="center"/>
        <w:rPr>
          <w:color w:val="000000"/>
        </w:rPr>
      </w:pPr>
      <w:r w:rsidRPr="00781922">
        <w:rPr>
          <w:color w:val="000000"/>
        </w:rPr>
        <w:t>T</w:t>
      </w:r>
      <w:r w:rsidR="00BE46D6" w:rsidRPr="00781922">
        <w:rPr>
          <w:color w:val="000000"/>
        </w:rPr>
        <w:t>oolset</w:t>
      </w:r>
      <w:r w:rsidR="00C502AB" w:rsidRPr="00781922">
        <w:rPr>
          <w:color w:val="000000"/>
        </w:rPr>
        <w:t>, component selection</w:t>
      </w:r>
      <w:r w:rsidR="00BE46D6" w:rsidRPr="00781922">
        <w:rPr>
          <w:color w:val="000000"/>
        </w:rPr>
        <w:t xml:space="preserve"> [linter? Git-hooks? CI? Testing framework? Logging library?]</w:t>
      </w:r>
    </w:p>
    <w:p w14:paraId="402D06EE" w14:textId="0EB4B1DD" w:rsidR="00191416" w:rsidRPr="00781922" w:rsidRDefault="00191416" w:rsidP="00F74506">
      <w:pPr>
        <w:pStyle w:val="xxmsonormal"/>
        <w:numPr>
          <w:ilvl w:val="1"/>
          <w:numId w:val="21"/>
        </w:numPr>
        <w:spacing w:before="0" w:beforeAutospacing="0" w:after="0" w:afterAutospacing="0"/>
        <w:textAlignment w:val="center"/>
        <w:rPr>
          <w:color w:val="000000"/>
        </w:rPr>
      </w:pPr>
      <w:r w:rsidRPr="00781922">
        <w:rPr>
          <w:color w:val="000000"/>
        </w:rPr>
        <w:t>C</w:t>
      </w:r>
      <w:r w:rsidR="00BE46D6" w:rsidRPr="00781922">
        <w:rPr>
          <w:color w:val="000000"/>
        </w:rPr>
        <w:t>ommunication mechanism</w:t>
      </w:r>
      <w:r w:rsidR="000B7302" w:rsidRPr="00781922">
        <w:rPr>
          <w:color w:val="000000"/>
        </w:rPr>
        <w:t>(s)</w:t>
      </w:r>
      <w:r w:rsidR="00BE46D6" w:rsidRPr="00781922">
        <w:rPr>
          <w:color w:val="000000"/>
        </w:rPr>
        <w:t xml:space="preserve"> [Slack? Teams? Email?]</w:t>
      </w:r>
    </w:p>
    <w:p w14:paraId="62206556" w14:textId="492D074A" w:rsidR="00B93A48" w:rsidRPr="00781922" w:rsidRDefault="00F74506" w:rsidP="00B93A48">
      <w:pPr>
        <w:pStyle w:val="xxmsonormal"/>
        <w:numPr>
          <w:ilvl w:val="1"/>
          <w:numId w:val="21"/>
        </w:numPr>
        <w:spacing w:before="0" w:beforeAutospacing="0" w:after="0" w:afterAutospacing="0"/>
        <w:textAlignment w:val="center"/>
        <w:rPr>
          <w:color w:val="000000"/>
        </w:rPr>
      </w:pPr>
      <w:r w:rsidRPr="00781922">
        <w:rPr>
          <w:color w:val="000000"/>
        </w:rPr>
        <w:t xml:space="preserve">Statement that </w:t>
      </w:r>
      <w:r w:rsidR="00BE46D6" w:rsidRPr="00781922">
        <w:rPr>
          <w:color w:val="000000"/>
        </w:rPr>
        <w:t xml:space="preserve">GitHub tokens </w:t>
      </w:r>
      <w:r w:rsidRPr="00781922">
        <w:rPr>
          <w:color w:val="000000"/>
        </w:rPr>
        <w:t xml:space="preserve">are </w:t>
      </w:r>
      <w:r w:rsidR="00BE46D6" w:rsidRPr="00781922">
        <w:rPr>
          <w:color w:val="000000"/>
        </w:rPr>
        <w:t>obtained</w:t>
      </w:r>
      <w:r w:rsidR="0051738E" w:rsidRPr="00781922">
        <w:rPr>
          <w:color w:val="000000"/>
        </w:rPr>
        <w:t xml:space="preserve"> and a repo created</w:t>
      </w:r>
    </w:p>
    <w:p w14:paraId="7F441A80" w14:textId="77777777" w:rsidR="00B93A48" w:rsidRPr="00781922" w:rsidRDefault="00BE46D6" w:rsidP="00B93A48">
      <w:pPr>
        <w:pStyle w:val="xxmsonormal"/>
        <w:numPr>
          <w:ilvl w:val="0"/>
          <w:numId w:val="21"/>
        </w:numPr>
        <w:spacing w:before="0" w:beforeAutospacing="0" w:after="0" w:afterAutospacing="0"/>
        <w:textAlignment w:val="center"/>
        <w:rPr>
          <w:color w:val="000000"/>
        </w:rPr>
      </w:pPr>
      <w:r w:rsidRPr="00781922">
        <w:rPr>
          <w:color w:val="000000"/>
        </w:rPr>
        <w:t>Team contract</w:t>
      </w:r>
    </w:p>
    <w:p w14:paraId="360E80AC" w14:textId="1C3DF542" w:rsidR="00B17663" w:rsidRPr="00781922" w:rsidRDefault="00B93A48" w:rsidP="006677A7">
      <w:pPr>
        <w:pStyle w:val="xxmsonormal"/>
        <w:numPr>
          <w:ilvl w:val="1"/>
          <w:numId w:val="21"/>
        </w:numPr>
        <w:spacing w:before="0" w:beforeAutospacing="0" w:after="0" w:afterAutospacing="0"/>
        <w:textAlignment w:val="center"/>
        <w:rPr>
          <w:color w:val="000000"/>
        </w:rPr>
      </w:pPr>
      <w:r w:rsidRPr="00781922">
        <w:rPr>
          <w:color w:val="000000"/>
        </w:rPr>
        <w:t>For example, your team might agree</w:t>
      </w:r>
      <w:r w:rsidR="008114F0" w:rsidRPr="00781922">
        <w:rPr>
          <w:color w:val="000000"/>
        </w:rPr>
        <w:t xml:space="preserve"> </w:t>
      </w:r>
      <w:r w:rsidR="0006088D" w:rsidRPr="00781922">
        <w:rPr>
          <w:color w:val="000000"/>
        </w:rPr>
        <w:t>to</w:t>
      </w:r>
      <w:r w:rsidRPr="00781922">
        <w:rPr>
          <w:color w:val="000000"/>
        </w:rPr>
        <w:t xml:space="preserve"> </w:t>
      </w:r>
      <w:r w:rsidR="00BE46D6" w:rsidRPr="00781922">
        <w:rPr>
          <w:color w:val="000000"/>
        </w:rPr>
        <w:t xml:space="preserve">do the work they take on, document their code, </w:t>
      </w:r>
      <w:r w:rsidR="00D2734D" w:rsidRPr="00781922">
        <w:rPr>
          <w:color w:val="000000"/>
        </w:rPr>
        <w:t xml:space="preserve">follow </w:t>
      </w:r>
      <w:r w:rsidR="00BE46D6" w:rsidRPr="00781922">
        <w:rPr>
          <w:color w:val="000000"/>
        </w:rPr>
        <w:t xml:space="preserve">testing rules, </w:t>
      </w:r>
      <w:r w:rsidR="00D2734D" w:rsidRPr="00781922">
        <w:rPr>
          <w:color w:val="000000"/>
        </w:rPr>
        <w:t xml:space="preserve">follow </w:t>
      </w:r>
      <w:r w:rsidR="00BE46D6" w:rsidRPr="00781922">
        <w:rPr>
          <w:color w:val="000000"/>
        </w:rPr>
        <w:t xml:space="preserve">style guide, </w:t>
      </w:r>
      <w:r w:rsidR="00D2734D" w:rsidRPr="00781922">
        <w:rPr>
          <w:color w:val="000000"/>
        </w:rPr>
        <w:t xml:space="preserve">and </w:t>
      </w:r>
      <w:r w:rsidR="00C5041C" w:rsidRPr="00781922">
        <w:rPr>
          <w:color w:val="000000"/>
        </w:rPr>
        <w:t xml:space="preserve">to </w:t>
      </w:r>
      <w:r w:rsidR="00D2734D" w:rsidRPr="00781922">
        <w:rPr>
          <w:color w:val="000000"/>
        </w:rPr>
        <w:t>communicate in advance if they cannot deliver on schedule</w:t>
      </w:r>
    </w:p>
    <w:p w14:paraId="18616B62" w14:textId="6083C0B5" w:rsidR="006677A7" w:rsidRPr="00781922" w:rsidRDefault="00B17663" w:rsidP="00B17663">
      <w:pPr>
        <w:pStyle w:val="xxmsonormal"/>
        <w:numPr>
          <w:ilvl w:val="0"/>
          <w:numId w:val="21"/>
        </w:numPr>
        <w:spacing w:before="0" w:beforeAutospacing="0" w:after="0" w:afterAutospacing="0"/>
        <w:textAlignment w:val="center"/>
        <w:rPr>
          <w:color w:val="000000"/>
        </w:rPr>
      </w:pPr>
      <w:r w:rsidRPr="00781922">
        <w:rPr>
          <w:color w:val="000000"/>
        </w:rPr>
        <w:t xml:space="preserve">Team </w:t>
      </w:r>
      <w:r w:rsidR="008758D4" w:rsidRPr="00781922">
        <w:rPr>
          <w:color w:val="000000"/>
        </w:rPr>
        <w:t xml:space="preserve">synchronous </w:t>
      </w:r>
      <w:r w:rsidR="00BE46D6" w:rsidRPr="00781922">
        <w:rPr>
          <w:color w:val="000000"/>
        </w:rPr>
        <w:t xml:space="preserve">meeting </w:t>
      </w:r>
      <w:r w:rsidR="00771D58" w:rsidRPr="00781922">
        <w:rPr>
          <w:color w:val="000000"/>
        </w:rPr>
        <w:t xml:space="preserve">tempo and </w:t>
      </w:r>
      <w:r w:rsidR="00BE46D6" w:rsidRPr="00781922">
        <w:rPr>
          <w:color w:val="000000"/>
        </w:rPr>
        <w:t>times</w:t>
      </w:r>
    </w:p>
    <w:p w14:paraId="64FB188F" w14:textId="0A961ED5" w:rsidR="001D0017" w:rsidRPr="00781922" w:rsidRDefault="0006088D" w:rsidP="001D0017">
      <w:pPr>
        <w:pStyle w:val="xxmsonormal"/>
        <w:numPr>
          <w:ilvl w:val="1"/>
          <w:numId w:val="21"/>
        </w:numPr>
        <w:spacing w:before="0" w:beforeAutospacing="0" w:after="0" w:afterAutospacing="0"/>
        <w:textAlignment w:val="center"/>
        <w:rPr>
          <w:color w:val="000000"/>
        </w:rPr>
      </w:pPr>
      <w:r>
        <w:rPr>
          <w:color w:val="000000"/>
        </w:rPr>
        <w:t>We</w:t>
      </w:r>
      <w:r w:rsidR="008758D4" w:rsidRPr="00781922">
        <w:rPr>
          <w:color w:val="000000"/>
        </w:rPr>
        <w:t xml:space="preserve"> recommend at least one (short) mid-week sync to discuss issues, and one end-of-week sync</w:t>
      </w:r>
      <w:r w:rsidR="00FE7591" w:rsidRPr="00781922">
        <w:rPr>
          <w:color w:val="000000"/>
        </w:rPr>
        <w:t xml:space="preserve"> to put together your weekly reports.</w:t>
      </w:r>
    </w:p>
    <w:p w14:paraId="5D1ECEB0" w14:textId="6C8E1C55" w:rsidR="008C26EA" w:rsidRPr="00781922" w:rsidRDefault="008C26EA" w:rsidP="006677A7">
      <w:pPr>
        <w:pStyle w:val="xxmsonormal"/>
        <w:numPr>
          <w:ilvl w:val="0"/>
          <w:numId w:val="21"/>
        </w:numPr>
        <w:spacing w:before="0" w:beforeAutospacing="0" w:after="0" w:afterAutospacing="0"/>
        <w:textAlignment w:val="center"/>
        <w:rPr>
          <w:color w:val="000000"/>
        </w:rPr>
      </w:pPr>
      <w:r w:rsidRPr="00781922">
        <w:rPr>
          <w:color w:val="000000"/>
        </w:rPr>
        <w:t>Requirements</w:t>
      </w:r>
    </w:p>
    <w:p w14:paraId="22E1E7BC" w14:textId="2FAF93C0" w:rsidR="008C26EA" w:rsidRPr="00781922" w:rsidRDefault="008C26EA" w:rsidP="008B0542">
      <w:pPr>
        <w:pStyle w:val="xxmsonormal"/>
        <w:numPr>
          <w:ilvl w:val="1"/>
          <w:numId w:val="21"/>
        </w:numPr>
        <w:spacing w:before="0" w:beforeAutospacing="0" w:after="0" w:afterAutospacing="0"/>
        <w:textAlignment w:val="center"/>
        <w:rPr>
          <w:color w:val="000000"/>
        </w:rPr>
      </w:pPr>
      <w:r w:rsidRPr="00781922">
        <w:rPr>
          <w:color w:val="000000"/>
        </w:rPr>
        <w:t>A refined and organized list of requirements, based on Sarah’s description and specification.</w:t>
      </w:r>
    </w:p>
    <w:p w14:paraId="23652AA5" w14:textId="0E292FE3" w:rsidR="006677A7" w:rsidRPr="00781922" w:rsidRDefault="006677A7" w:rsidP="006677A7">
      <w:pPr>
        <w:pStyle w:val="xxmsonormal"/>
        <w:numPr>
          <w:ilvl w:val="0"/>
          <w:numId w:val="21"/>
        </w:numPr>
        <w:spacing w:before="0" w:beforeAutospacing="0" w:after="0" w:afterAutospacing="0"/>
        <w:textAlignment w:val="center"/>
        <w:rPr>
          <w:color w:val="000000"/>
        </w:rPr>
      </w:pPr>
      <w:r w:rsidRPr="00781922">
        <w:rPr>
          <w:color w:val="000000"/>
        </w:rPr>
        <w:t>Preliminary design</w:t>
      </w:r>
    </w:p>
    <w:p w14:paraId="733CFBF1" w14:textId="1C97FF6A" w:rsidR="006677A7" w:rsidRPr="00781922" w:rsidRDefault="006677A7" w:rsidP="008B0542">
      <w:pPr>
        <w:pStyle w:val="xxmsonormal"/>
        <w:numPr>
          <w:ilvl w:val="1"/>
          <w:numId w:val="21"/>
        </w:numPr>
        <w:spacing w:before="0" w:beforeAutospacing="0" w:after="0" w:afterAutospacing="0"/>
        <w:textAlignment w:val="center"/>
        <w:rPr>
          <w:color w:val="000000"/>
        </w:rPr>
      </w:pPr>
      <w:r w:rsidRPr="00781922">
        <w:rPr>
          <w:color w:val="000000"/>
        </w:rPr>
        <w:t>Metric operationalizations and net score formula</w:t>
      </w:r>
    </w:p>
    <w:p w14:paraId="7B1E51BB" w14:textId="36DF87D7" w:rsidR="006677A7" w:rsidRPr="00781922" w:rsidRDefault="00BE46D6" w:rsidP="006677A7">
      <w:pPr>
        <w:pStyle w:val="xxmsonormal"/>
        <w:numPr>
          <w:ilvl w:val="1"/>
          <w:numId w:val="21"/>
        </w:numPr>
        <w:spacing w:before="0" w:beforeAutospacing="0" w:after="0" w:afterAutospacing="0"/>
        <w:textAlignment w:val="center"/>
        <w:rPr>
          <w:color w:val="000000"/>
        </w:rPr>
      </w:pPr>
      <w:r w:rsidRPr="00781922">
        <w:rPr>
          <w:color w:val="000000"/>
        </w:rPr>
        <w:t>Diagrams to support planning</w:t>
      </w:r>
      <w:r w:rsidR="002A3421" w:rsidRPr="00781922">
        <w:rPr>
          <w:color w:val="000000"/>
        </w:rPr>
        <w:t xml:space="preserve">. These </w:t>
      </w:r>
      <w:r w:rsidR="00C2636A" w:rsidRPr="00781922">
        <w:rPr>
          <w:color w:val="000000"/>
        </w:rPr>
        <w:t>should</w:t>
      </w:r>
      <w:r w:rsidR="002A3421" w:rsidRPr="00781922">
        <w:rPr>
          <w:color w:val="000000"/>
        </w:rPr>
        <w:t xml:space="preserve"> be drawn using LucidChart</w:t>
      </w:r>
      <w:r w:rsidR="00C2636A" w:rsidRPr="00781922">
        <w:rPr>
          <w:color w:val="000000"/>
        </w:rPr>
        <w:t xml:space="preserve"> or similar.</w:t>
      </w:r>
      <w:r w:rsidR="0052102C" w:rsidRPr="00781922">
        <w:rPr>
          <w:color w:val="000000"/>
        </w:rPr>
        <w:t xml:space="preserve"> </w:t>
      </w:r>
      <w:r w:rsidR="0006088D">
        <w:rPr>
          <w:color w:val="000000"/>
        </w:rPr>
        <w:t>We</w:t>
      </w:r>
      <w:r w:rsidR="0052102C" w:rsidRPr="00781922">
        <w:rPr>
          <w:color w:val="000000"/>
        </w:rPr>
        <w:t xml:space="preserve"> expect at least two, imitating the purpose (if not the exact style) of these UML </w:t>
      </w:r>
      <w:r w:rsidR="00740653" w:rsidRPr="00781922">
        <w:rPr>
          <w:color w:val="000000"/>
        </w:rPr>
        <w:t xml:space="preserve">diagram </w:t>
      </w:r>
      <w:r w:rsidR="0052102C" w:rsidRPr="00781922">
        <w:rPr>
          <w:color w:val="000000"/>
        </w:rPr>
        <w:t>types:</w:t>
      </w:r>
    </w:p>
    <w:p w14:paraId="5C97D7B8" w14:textId="77777777" w:rsidR="006677A7" w:rsidRPr="00781922" w:rsidRDefault="006677A7" w:rsidP="006677A7">
      <w:pPr>
        <w:pStyle w:val="xxmsonormal"/>
        <w:numPr>
          <w:ilvl w:val="2"/>
          <w:numId w:val="21"/>
        </w:numPr>
        <w:spacing w:before="0" w:beforeAutospacing="0" w:after="0" w:afterAutospacing="0"/>
        <w:textAlignment w:val="center"/>
        <w:rPr>
          <w:color w:val="000000"/>
        </w:rPr>
      </w:pPr>
      <w:r w:rsidRPr="00781922">
        <w:rPr>
          <w:color w:val="000000"/>
        </w:rPr>
        <w:t>UML A</w:t>
      </w:r>
      <w:r w:rsidR="00BE46D6" w:rsidRPr="00781922">
        <w:rPr>
          <w:color w:val="000000"/>
        </w:rPr>
        <w:t>ctivity Diagram to depict the activities performed by your system.</w:t>
      </w:r>
    </w:p>
    <w:p w14:paraId="79014CB7" w14:textId="7C60FB3C" w:rsidR="006677A7" w:rsidRPr="00781922" w:rsidRDefault="00BE46D6" w:rsidP="006677A7">
      <w:pPr>
        <w:pStyle w:val="xxmsonormal"/>
        <w:numPr>
          <w:ilvl w:val="2"/>
          <w:numId w:val="21"/>
        </w:numPr>
        <w:spacing w:before="0" w:beforeAutospacing="0" w:after="0" w:afterAutospacing="0"/>
        <w:textAlignment w:val="center"/>
        <w:rPr>
          <w:color w:val="000000"/>
        </w:rPr>
      </w:pPr>
      <w:r w:rsidRPr="00781922">
        <w:rPr>
          <w:color w:val="000000"/>
        </w:rPr>
        <w:t>Simplified UML Class Diagram to depict the critical entities in the system</w:t>
      </w:r>
      <w:r w:rsidR="0052102C" w:rsidRPr="00781922">
        <w:rPr>
          <w:color w:val="000000"/>
        </w:rPr>
        <w:t xml:space="preserve"> and how they will relate to each other.</w:t>
      </w:r>
    </w:p>
    <w:p w14:paraId="49E7DA9A" w14:textId="46216618" w:rsidR="00B85517" w:rsidRPr="00781922" w:rsidRDefault="00B85517" w:rsidP="008B0542">
      <w:pPr>
        <w:pStyle w:val="xxmsonormal"/>
        <w:numPr>
          <w:ilvl w:val="1"/>
          <w:numId w:val="21"/>
        </w:numPr>
        <w:spacing w:before="0" w:beforeAutospacing="0" w:after="0" w:afterAutospacing="0"/>
        <w:textAlignment w:val="center"/>
        <w:rPr>
          <w:color w:val="000000"/>
        </w:rPr>
      </w:pPr>
      <w:r w:rsidRPr="00781922">
        <w:rPr>
          <w:color w:val="000000"/>
        </w:rPr>
        <w:t>Explanation of the design of the “metrics” feature so that you can accommodate Sarah’s projected need to add new metrics later.</w:t>
      </w:r>
      <w:r w:rsidR="00E3776E" w:rsidRPr="00781922">
        <w:rPr>
          <w:color w:val="000000"/>
        </w:rPr>
        <w:t xml:space="preserve"> What logical flow and what entity structure</w:t>
      </w:r>
      <w:r w:rsidR="00E57E65" w:rsidRPr="00781922">
        <w:rPr>
          <w:color w:val="000000"/>
        </w:rPr>
        <w:t xml:space="preserve"> (e.g. class</w:t>
      </w:r>
      <w:r w:rsidR="009131C6" w:rsidRPr="00781922">
        <w:rPr>
          <w:color w:val="000000"/>
        </w:rPr>
        <w:t xml:space="preserve"> hierarchy?</w:t>
      </w:r>
      <w:r w:rsidR="00E57E65" w:rsidRPr="00781922">
        <w:rPr>
          <w:color w:val="000000"/>
        </w:rPr>
        <w:t>)</w:t>
      </w:r>
      <w:r w:rsidR="00E3776E" w:rsidRPr="00781922">
        <w:rPr>
          <w:color w:val="000000"/>
        </w:rPr>
        <w:t xml:space="preserve"> did you select to improve the modularity of this portion?</w:t>
      </w:r>
    </w:p>
    <w:p w14:paraId="52102784" w14:textId="1C208F13" w:rsidR="001E2AC6" w:rsidRPr="00AB2FBC" w:rsidRDefault="001E2AC6" w:rsidP="00B85517">
      <w:pPr>
        <w:pStyle w:val="xxmsonormal"/>
        <w:numPr>
          <w:ilvl w:val="1"/>
          <w:numId w:val="21"/>
        </w:numPr>
        <w:spacing w:before="0" w:beforeAutospacing="0" w:after="0" w:afterAutospacing="0"/>
        <w:textAlignment w:val="center"/>
        <w:rPr>
          <w:color w:val="000000"/>
        </w:rPr>
      </w:pPr>
      <w:r w:rsidRPr="00AB2FBC">
        <w:rPr>
          <w:color w:val="000000"/>
        </w:rPr>
        <w:t xml:space="preserve">Explanation of the design of the “handle URLs” feature so that you can accommodate URLs from </w:t>
      </w:r>
      <w:r w:rsidR="00AB2FBC" w:rsidRPr="00AB2FBC">
        <w:rPr>
          <w:color w:val="000000"/>
        </w:rPr>
        <w:t>various categories of objects</w:t>
      </w:r>
      <w:r w:rsidRPr="00AB2FBC">
        <w:rPr>
          <w:color w:val="000000"/>
        </w:rPr>
        <w:t>.</w:t>
      </w:r>
      <w:r w:rsidR="00AC0BD6" w:rsidRPr="00AB2FBC">
        <w:rPr>
          <w:color w:val="000000"/>
        </w:rPr>
        <w:t xml:space="preserve"> What logical flow and what </w:t>
      </w:r>
      <w:r w:rsidR="008528D4" w:rsidRPr="00AB2FBC">
        <w:rPr>
          <w:color w:val="000000"/>
        </w:rPr>
        <w:t xml:space="preserve">entity </w:t>
      </w:r>
      <w:r w:rsidR="00AC0BD6" w:rsidRPr="00AB2FBC">
        <w:rPr>
          <w:color w:val="000000"/>
        </w:rPr>
        <w:t xml:space="preserve">structure </w:t>
      </w:r>
      <w:r w:rsidR="00E57E65" w:rsidRPr="00AB2FBC">
        <w:rPr>
          <w:color w:val="000000"/>
        </w:rPr>
        <w:t>(e.g. classes</w:t>
      </w:r>
      <w:r w:rsidR="00506770" w:rsidRPr="00AB2FBC">
        <w:rPr>
          <w:color w:val="000000"/>
        </w:rPr>
        <w:t>,</w:t>
      </w:r>
      <w:r w:rsidR="001D6D15" w:rsidRPr="00AB2FBC">
        <w:rPr>
          <w:color w:val="000000"/>
        </w:rPr>
        <w:t xml:space="preserve"> hierarch</w:t>
      </w:r>
      <w:r w:rsidR="00506770" w:rsidRPr="00AB2FBC">
        <w:rPr>
          <w:color w:val="000000"/>
        </w:rPr>
        <w:t>ies</w:t>
      </w:r>
      <w:r w:rsidR="001D6D15" w:rsidRPr="00AB2FBC">
        <w:rPr>
          <w:color w:val="000000"/>
        </w:rPr>
        <w:t>?</w:t>
      </w:r>
      <w:r w:rsidR="00E57E65" w:rsidRPr="00AB2FBC">
        <w:rPr>
          <w:color w:val="000000"/>
        </w:rPr>
        <w:t xml:space="preserve">) </w:t>
      </w:r>
      <w:r w:rsidR="00AC0BD6" w:rsidRPr="00AB2FBC">
        <w:rPr>
          <w:color w:val="000000"/>
        </w:rPr>
        <w:t>did you select</w:t>
      </w:r>
      <w:r w:rsidR="00666A67" w:rsidRPr="00AB2FBC">
        <w:rPr>
          <w:color w:val="000000"/>
        </w:rPr>
        <w:t xml:space="preserve"> to </w:t>
      </w:r>
      <w:r w:rsidR="0050709E" w:rsidRPr="00AB2FBC">
        <w:rPr>
          <w:color w:val="000000"/>
        </w:rPr>
        <w:t xml:space="preserve">improve </w:t>
      </w:r>
      <w:r w:rsidR="00E3776E" w:rsidRPr="00AB2FBC">
        <w:rPr>
          <w:color w:val="000000"/>
        </w:rPr>
        <w:t>the modularity of this portion?</w:t>
      </w:r>
    </w:p>
    <w:p w14:paraId="0BF5C1B0" w14:textId="2AB3CA9D" w:rsidR="006677A7" w:rsidRPr="00781922" w:rsidRDefault="0081460E" w:rsidP="006677A7">
      <w:pPr>
        <w:pStyle w:val="xxmsonormal"/>
        <w:numPr>
          <w:ilvl w:val="0"/>
          <w:numId w:val="21"/>
        </w:numPr>
        <w:spacing w:before="0" w:beforeAutospacing="0" w:after="0" w:afterAutospacing="0"/>
        <w:textAlignment w:val="center"/>
        <w:rPr>
          <w:color w:val="000000"/>
        </w:rPr>
      </w:pPr>
      <w:r w:rsidRPr="00781922">
        <w:rPr>
          <w:color w:val="000000"/>
        </w:rPr>
        <w:t>Planned m</w:t>
      </w:r>
      <w:r w:rsidR="00BE46D6" w:rsidRPr="00781922">
        <w:rPr>
          <w:color w:val="000000"/>
        </w:rPr>
        <w:t>ilestones for week</w:t>
      </w:r>
      <w:r w:rsidR="006677A7" w:rsidRPr="00781922">
        <w:rPr>
          <w:color w:val="000000"/>
        </w:rPr>
        <w:t>s</w:t>
      </w:r>
      <w:r w:rsidR="00A5019C" w:rsidRPr="00781922">
        <w:rPr>
          <w:color w:val="000000"/>
        </w:rPr>
        <w:t xml:space="preserve"> 2-4</w:t>
      </w:r>
    </w:p>
    <w:p w14:paraId="07EC80E7" w14:textId="12868E8A" w:rsidR="006D058E" w:rsidRPr="00781922" w:rsidRDefault="00BE46D6" w:rsidP="006D058E">
      <w:pPr>
        <w:pStyle w:val="xxmsonormal"/>
        <w:numPr>
          <w:ilvl w:val="1"/>
          <w:numId w:val="21"/>
        </w:numPr>
        <w:spacing w:before="0" w:beforeAutospacing="0" w:after="0" w:afterAutospacing="0"/>
        <w:textAlignment w:val="center"/>
        <w:rPr>
          <w:color w:val="000000"/>
        </w:rPr>
      </w:pPr>
      <w:r w:rsidRPr="00781922">
        <w:rPr>
          <w:color w:val="000000"/>
        </w:rPr>
        <w:t xml:space="preserve">Each milestone should list the necessary tasks, the </w:t>
      </w:r>
      <w:r w:rsidR="00132927" w:rsidRPr="00781922">
        <w:rPr>
          <w:color w:val="000000"/>
        </w:rPr>
        <w:t xml:space="preserve">expected </w:t>
      </w:r>
      <w:r w:rsidRPr="00781922">
        <w:rPr>
          <w:color w:val="000000"/>
        </w:rPr>
        <w:t>owners of those tasks, the estimated time to complete it,</w:t>
      </w:r>
      <w:r w:rsidR="00740653" w:rsidRPr="00781922">
        <w:rPr>
          <w:rStyle w:val="FootnoteReference"/>
          <w:color w:val="000000"/>
        </w:rPr>
        <w:footnoteReference w:id="5"/>
      </w:r>
      <w:r w:rsidRPr="00781922">
        <w:rPr>
          <w:color w:val="000000"/>
        </w:rPr>
        <w:t xml:space="preserve"> and how success will be measured.</w:t>
      </w:r>
    </w:p>
    <w:p w14:paraId="0C13F099" w14:textId="79483054" w:rsidR="00BE46D6" w:rsidRPr="00781922" w:rsidRDefault="00BE46D6" w:rsidP="006D058E">
      <w:pPr>
        <w:pStyle w:val="xxmsonormal"/>
        <w:numPr>
          <w:ilvl w:val="1"/>
          <w:numId w:val="21"/>
        </w:numPr>
        <w:spacing w:before="0" w:beforeAutospacing="0" w:after="0" w:afterAutospacing="0"/>
        <w:textAlignment w:val="center"/>
        <w:rPr>
          <w:color w:val="000000"/>
        </w:rPr>
      </w:pPr>
      <w:r w:rsidRPr="00781922">
        <w:rPr>
          <w:color w:val="000000"/>
        </w:rPr>
        <w:t>Any communication requirements between tasks should be noted, e.g. "Jason and Tahani need to discuss the interface involved between task A and task B."</w:t>
      </w:r>
    </w:p>
    <w:p w14:paraId="617308AA" w14:textId="62224A45" w:rsidR="009C524F" w:rsidRPr="00781922" w:rsidRDefault="003F5475" w:rsidP="009C524F">
      <w:pPr>
        <w:pStyle w:val="xxmsonormal"/>
        <w:numPr>
          <w:ilvl w:val="0"/>
          <w:numId w:val="21"/>
        </w:numPr>
        <w:spacing w:before="0" w:beforeAutospacing="0" w:after="0" w:afterAutospacing="0"/>
        <w:textAlignment w:val="center"/>
        <w:rPr>
          <w:color w:val="000000"/>
        </w:rPr>
      </w:pPr>
      <w:r w:rsidRPr="00781922">
        <w:rPr>
          <w:color w:val="000000"/>
        </w:rPr>
        <w:t xml:space="preserve">Validation and </w:t>
      </w:r>
      <w:r w:rsidR="009C524F" w:rsidRPr="00781922">
        <w:rPr>
          <w:color w:val="000000"/>
        </w:rPr>
        <w:t>Assessment plan</w:t>
      </w:r>
    </w:p>
    <w:p w14:paraId="618FD27E" w14:textId="0938CD19" w:rsidR="009C524F" w:rsidRPr="00781922" w:rsidRDefault="009C524F" w:rsidP="009C524F">
      <w:pPr>
        <w:pStyle w:val="xxmsonormal"/>
        <w:numPr>
          <w:ilvl w:val="1"/>
          <w:numId w:val="21"/>
        </w:numPr>
        <w:spacing w:before="0" w:beforeAutospacing="0" w:after="0" w:afterAutospacing="0"/>
        <w:textAlignment w:val="center"/>
        <w:rPr>
          <w:color w:val="000000"/>
        </w:rPr>
      </w:pPr>
      <w:r w:rsidRPr="00781922">
        <w:rPr>
          <w:color w:val="000000"/>
        </w:rPr>
        <w:t>What is your plan to assess whether the delivered software satisfies Sarah’s requirements?</w:t>
      </w:r>
      <w:r w:rsidR="00FE277E" w:rsidRPr="00781922">
        <w:rPr>
          <w:color w:val="000000"/>
        </w:rPr>
        <w:t xml:space="preserve"> What behaviors will you check? What performance metrics (if any) will you apply? </w:t>
      </w:r>
    </w:p>
    <w:p w14:paraId="43DB8CB5" w14:textId="58B1DD16" w:rsidR="006D058E" w:rsidRPr="00781922" w:rsidRDefault="006D058E" w:rsidP="006D058E">
      <w:pPr>
        <w:pStyle w:val="xxmsonormal"/>
        <w:spacing w:before="0" w:beforeAutospacing="0" w:after="0" w:afterAutospacing="0"/>
        <w:textAlignment w:val="center"/>
        <w:rPr>
          <w:color w:val="000000"/>
        </w:rPr>
      </w:pPr>
    </w:p>
    <w:p w14:paraId="435C5BB1" w14:textId="66039B64" w:rsidR="00630FD9" w:rsidRPr="00781922" w:rsidRDefault="006D058E" w:rsidP="004058B4">
      <w:pPr>
        <w:pStyle w:val="Heading3"/>
        <w:rPr>
          <w:rFonts w:ascii="Times New Roman" w:hAnsi="Times New Roman" w:cs="Times New Roman"/>
        </w:rPr>
      </w:pPr>
      <w:r w:rsidRPr="00781922">
        <w:rPr>
          <w:rFonts w:ascii="Times New Roman" w:hAnsi="Times New Roman" w:cs="Times New Roman"/>
        </w:rPr>
        <w:t xml:space="preserve">Weeks 2-3: Complete your </w:t>
      </w:r>
      <w:r w:rsidR="00EE6AEF" w:rsidRPr="00781922">
        <w:rPr>
          <w:rFonts w:ascii="Times New Roman" w:hAnsi="Times New Roman" w:cs="Times New Roman"/>
        </w:rPr>
        <w:t xml:space="preserve">internal </w:t>
      </w:r>
      <w:r w:rsidRPr="00781922">
        <w:rPr>
          <w:rFonts w:ascii="Times New Roman" w:hAnsi="Times New Roman" w:cs="Times New Roman"/>
        </w:rPr>
        <w:t>milestones</w:t>
      </w:r>
    </w:p>
    <w:p w14:paraId="614655DF" w14:textId="77777777" w:rsidR="004058B4" w:rsidRPr="00781922" w:rsidRDefault="004058B4" w:rsidP="006D058E">
      <w:pPr>
        <w:pStyle w:val="xxmsonormal"/>
        <w:spacing w:before="0" w:beforeAutospacing="0" w:after="0" w:afterAutospacing="0"/>
        <w:textAlignment w:val="center"/>
        <w:rPr>
          <w:color w:val="000000"/>
        </w:rPr>
      </w:pPr>
    </w:p>
    <w:p w14:paraId="51525C73" w14:textId="1F92E420" w:rsidR="00F5336B" w:rsidRPr="00781922" w:rsidRDefault="006D058E" w:rsidP="006D058E">
      <w:pPr>
        <w:pStyle w:val="xxmsonormal"/>
        <w:spacing w:before="0" w:beforeAutospacing="0" w:after="0" w:afterAutospacing="0"/>
        <w:textAlignment w:val="center"/>
        <w:rPr>
          <w:color w:val="000000"/>
        </w:rPr>
      </w:pPr>
      <w:r w:rsidRPr="00781922">
        <w:rPr>
          <w:color w:val="000000"/>
        </w:rPr>
        <w:t>Each week, submit a</w:t>
      </w:r>
      <w:r w:rsidR="00F35028" w:rsidRPr="00781922">
        <w:rPr>
          <w:color w:val="000000"/>
        </w:rPr>
        <w:t xml:space="preserve"> report with your</w:t>
      </w:r>
      <w:r w:rsidRPr="00781922">
        <w:rPr>
          <w:color w:val="000000"/>
        </w:rPr>
        <w:t xml:space="preserve"> updated list of milestones, tasks, etc. representing completion and the actual time </w:t>
      </w:r>
      <w:r w:rsidR="004674DF" w:rsidRPr="00781922">
        <w:rPr>
          <w:color w:val="000000"/>
        </w:rPr>
        <w:t>spent</w:t>
      </w:r>
      <w:r w:rsidRPr="00781922">
        <w:rPr>
          <w:color w:val="000000"/>
        </w:rPr>
        <w:t xml:space="preserve"> by each team member</w:t>
      </w:r>
      <w:r w:rsidR="004674DF" w:rsidRPr="00781922">
        <w:rPr>
          <w:color w:val="000000"/>
        </w:rPr>
        <w:t xml:space="preserve"> on the project</w:t>
      </w:r>
      <w:r w:rsidRPr="00781922">
        <w:rPr>
          <w:color w:val="000000"/>
        </w:rPr>
        <w:t>.</w:t>
      </w:r>
    </w:p>
    <w:p w14:paraId="36594C7F" w14:textId="77777777" w:rsidR="00F5336B" w:rsidRPr="00781922" w:rsidRDefault="00F5336B" w:rsidP="006D058E">
      <w:pPr>
        <w:pStyle w:val="xxmsonormal"/>
        <w:spacing w:before="0" w:beforeAutospacing="0" w:after="0" w:afterAutospacing="0"/>
        <w:textAlignment w:val="center"/>
        <w:rPr>
          <w:color w:val="000000"/>
        </w:rPr>
      </w:pPr>
    </w:p>
    <w:p w14:paraId="7EE0727D" w14:textId="77777777" w:rsidR="00AC1CF1" w:rsidRPr="00781922" w:rsidRDefault="00F35028" w:rsidP="00AC1CF1">
      <w:pPr>
        <w:pStyle w:val="xxmsonormal"/>
        <w:spacing w:before="0" w:beforeAutospacing="0" w:after="0" w:afterAutospacing="0"/>
        <w:textAlignment w:val="center"/>
        <w:rPr>
          <w:color w:val="000000"/>
        </w:rPr>
      </w:pPr>
      <w:r w:rsidRPr="00781922">
        <w:rPr>
          <w:color w:val="000000"/>
        </w:rPr>
        <w:t xml:space="preserve">This </w:t>
      </w:r>
      <w:r w:rsidR="008103E1" w:rsidRPr="00781922">
        <w:rPr>
          <w:color w:val="000000"/>
        </w:rPr>
        <w:t>report should be self-contained, e.g. including the relevant information from the original plan.</w:t>
      </w:r>
    </w:p>
    <w:p w14:paraId="0D1B5AFD" w14:textId="77777777" w:rsidR="00AC1CF1" w:rsidRPr="00781922" w:rsidRDefault="00AC1CF1" w:rsidP="00AC1CF1">
      <w:pPr>
        <w:pStyle w:val="xxmsonormal"/>
        <w:spacing w:before="0" w:beforeAutospacing="0" w:after="0" w:afterAutospacing="0"/>
        <w:textAlignment w:val="center"/>
        <w:rPr>
          <w:color w:val="000000"/>
        </w:rPr>
      </w:pPr>
    </w:p>
    <w:p w14:paraId="0863C5AE" w14:textId="03952E3C" w:rsidR="00DF50A2" w:rsidRPr="00781922" w:rsidRDefault="00CE509F" w:rsidP="00AC1CF1">
      <w:pPr>
        <w:pStyle w:val="xxmsonormal"/>
        <w:spacing w:before="0" w:beforeAutospacing="0" w:after="0" w:afterAutospacing="0"/>
        <w:textAlignment w:val="center"/>
        <w:rPr>
          <w:color w:val="000000"/>
        </w:rPr>
      </w:pPr>
      <w:r w:rsidRPr="00781922">
        <w:rPr>
          <w:color w:val="000000"/>
        </w:rPr>
        <w:t>If</w:t>
      </w:r>
      <w:r w:rsidR="00BE46D6" w:rsidRPr="00781922">
        <w:rPr>
          <w:color w:val="000000"/>
        </w:rPr>
        <w:t xml:space="preserve"> you</w:t>
      </w:r>
      <w:r w:rsidR="00BE46D6" w:rsidRPr="00781922">
        <w:rPr>
          <w:rStyle w:val="apple-converted-space"/>
          <w:color w:val="000000"/>
        </w:rPr>
        <w:t> </w:t>
      </w:r>
      <w:r w:rsidR="00BE46D6" w:rsidRPr="00781922">
        <w:rPr>
          <w:i/>
          <w:iCs/>
          <w:color w:val="000000"/>
        </w:rPr>
        <w:t>deviate</w:t>
      </w:r>
      <w:r w:rsidR="00DD19C4" w:rsidRPr="00781922">
        <w:rPr>
          <w:i/>
          <w:iCs/>
          <w:color w:val="000000"/>
        </w:rPr>
        <w:t xml:space="preserve"> substantially</w:t>
      </w:r>
      <w:r w:rsidR="00BE46D6" w:rsidRPr="00781922">
        <w:rPr>
          <w:rStyle w:val="apple-converted-space"/>
          <w:color w:val="000000"/>
        </w:rPr>
        <w:t> </w:t>
      </w:r>
      <w:r w:rsidR="00BE46D6" w:rsidRPr="00781922">
        <w:rPr>
          <w:color w:val="000000"/>
        </w:rPr>
        <w:t xml:space="preserve">from your timeline, </w:t>
      </w:r>
      <w:r w:rsidR="00DD19C4" w:rsidRPr="00781922">
        <w:rPr>
          <w:color w:val="000000"/>
        </w:rPr>
        <w:t xml:space="preserve">consider </w:t>
      </w:r>
      <w:r w:rsidR="00BE46D6" w:rsidRPr="00781922">
        <w:rPr>
          <w:color w:val="000000"/>
        </w:rPr>
        <w:t>attend</w:t>
      </w:r>
      <w:r w:rsidR="00DD19C4" w:rsidRPr="00781922">
        <w:rPr>
          <w:color w:val="000000"/>
        </w:rPr>
        <w:t>ing</w:t>
      </w:r>
      <w:r w:rsidR="00BE46D6" w:rsidRPr="00781922">
        <w:rPr>
          <w:color w:val="000000"/>
        </w:rPr>
        <w:t xml:space="preserve"> one of the course staff office hours to discuss the deviation.</w:t>
      </w:r>
    </w:p>
    <w:p w14:paraId="7786EEDA" w14:textId="77777777" w:rsidR="004058B4" w:rsidRPr="00781922" w:rsidRDefault="004058B4" w:rsidP="004058B4">
      <w:pPr>
        <w:rPr>
          <w:rFonts w:ascii="Times New Roman" w:hAnsi="Times New Roman" w:cs="Times New Roman"/>
        </w:rPr>
      </w:pPr>
    </w:p>
    <w:p w14:paraId="6D73DE82" w14:textId="472AE6D5" w:rsidR="00DF50A2" w:rsidRPr="00781922" w:rsidRDefault="00BE46D6" w:rsidP="00DF50A2">
      <w:pPr>
        <w:pStyle w:val="Heading3"/>
        <w:rPr>
          <w:rFonts w:ascii="Times New Roman" w:hAnsi="Times New Roman" w:cs="Times New Roman"/>
        </w:rPr>
      </w:pPr>
      <w:r w:rsidRPr="00781922">
        <w:rPr>
          <w:rFonts w:ascii="Times New Roman" w:hAnsi="Times New Roman" w:cs="Times New Roman"/>
        </w:rPr>
        <w:t>Week 4: Deliver the software</w:t>
      </w:r>
    </w:p>
    <w:p w14:paraId="07A4A5D6" w14:textId="2B304B23" w:rsidR="007E07C2" w:rsidRPr="00781922" w:rsidRDefault="00DF50A2" w:rsidP="00350EFB">
      <w:pPr>
        <w:pStyle w:val="Heading3"/>
        <w:rPr>
          <w:rFonts w:ascii="Times New Roman" w:hAnsi="Times New Roman" w:cs="Times New Roman"/>
          <w:color w:val="000000"/>
        </w:rPr>
      </w:pPr>
      <w:commentRangeStart w:id="21"/>
      <w:r w:rsidRPr="70AB184A">
        <w:rPr>
          <w:rFonts w:ascii="Times New Roman" w:hAnsi="Times New Roman" w:cs="Times New Roman"/>
          <w:color w:val="000000" w:themeColor="text1"/>
        </w:rPr>
        <w:t xml:space="preserve">Submit the software itself, along with </w:t>
      </w:r>
      <w:r w:rsidR="00F22A4A" w:rsidRPr="70AB184A">
        <w:rPr>
          <w:rFonts w:ascii="Times New Roman" w:hAnsi="Times New Roman" w:cs="Times New Roman"/>
          <w:color w:val="000000" w:themeColor="text1"/>
        </w:rPr>
        <w:t xml:space="preserve">a </w:t>
      </w:r>
      <w:r w:rsidRPr="70AB184A">
        <w:rPr>
          <w:rFonts w:ascii="Times New Roman" w:hAnsi="Times New Roman" w:cs="Times New Roman"/>
          <w:color w:val="000000" w:themeColor="text1"/>
        </w:rPr>
        <w:t>report</w:t>
      </w:r>
      <w:r w:rsidR="009E6958" w:rsidRPr="70AB184A">
        <w:rPr>
          <w:rFonts w:ascii="Times New Roman" w:hAnsi="Times New Roman" w:cs="Times New Roman"/>
          <w:color w:val="000000" w:themeColor="text1"/>
        </w:rPr>
        <w:t xml:space="preserve"> describing t</w:t>
      </w:r>
      <w:r w:rsidRPr="70AB184A">
        <w:rPr>
          <w:rFonts w:ascii="Times New Roman" w:hAnsi="Times New Roman" w:cs="Times New Roman"/>
          <w:color w:val="000000" w:themeColor="text1"/>
        </w:rPr>
        <w:t>he status of the software</w:t>
      </w:r>
      <w:r w:rsidR="0081279A" w:rsidRPr="70AB184A">
        <w:rPr>
          <w:rFonts w:ascii="Times New Roman" w:hAnsi="Times New Roman" w:cs="Times New Roman"/>
          <w:color w:val="000000" w:themeColor="text1"/>
        </w:rPr>
        <w:t xml:space="preserve"> in relation to </w:t>
      </w:r>
      <w:r w:rsidR="00A378BB" w:rsidRPr="70AB184A">
        <w:rPr>
          <w:rFonts w:ascii="Times New Roman" w:hAnsi="Times New Roman" w:cs="Times New Roman"/>
          <w:color w:val="000000" w:themeColor="text1"/>
        </w:rPr>
        <w:t>Sarah’s requirements and specification</w:t>
      </w:r>
      <w:r w:rsidR="00F22A4A" w:rsidRPr="70AB184A">
        <w:rPr>
          <w:rFonts w:ascii="Times New Roman" w:hAnsi="Times New Roman" w:cs="Times New Roman"/>
          <w:color w:val="000000" w:themeColor="text1"/>
        </w:rPr>
        <w:t>s</w:t>
      </w:r>
      <w:r w:rsidR="00A378BB" w:rsidRPr="70AB184A">
        <w:rPr>
          <w:rFonts w:ascii="Times New Roman" w:hAnsi="Times New Roman" w:cs="Times New Roman"/>
          <w:color w:val="000000" w:themeColor="text1"/>
        </w:rPr>
        <w:t>.</w:t>
      </w:r>
      <w:commentRangeEnd w:id="21"/>
      <w:r>
        <w:rPr>
          <w:rStyle w:val="CommentReference"/>
        </w:rPr>
        <w:commentReference w:id="21"/>
      </w:r>
    </w:p>
    <w:p w14:paraId="02E9F940" w14:textId="77777777" w:rsidR="004239D8" w:rsidRPr="00781922" w:rsidRDefault="004239D8" w:rsidP="006D3203">
      <w:pPr>
        <w:pStyle w:val="Heading3"/>
        <w:numPr>
          <w:ilvl w:val="0"/>
          <w:numId w:val="31"/>
        </w:numPr>
        <w:rPr>
          <w:rFonts w:ascii="Times New Roman" w:hAnsi="Times New Roman" w:cs="Times New Roman"/>
          <w:color w:val="000000"/>
        </w:rPr>
      </w:pPr>
      <w:r w:rsidRPr="00781922">
        <w:rPr>
          <w:rFonts w:ascii="Times New Roman" w:hAnsi="Times New Roman" w:cs="Times New Roman"/>
          <w:color w:val="000000"/>
        </w:rPr>
        <w:t>If your submission will not survive the auto-grader described above, provide explanatory notes so the course staff can score you fairly.</w:t>
      </w:r>
      <w:r w:rsidRPr="00781922">
        <w:rPr>
          <w:rStyle w:val="FootnoteReference"/>
          <w:rFonts w:ascii="Times New Roman" w:hAnsi="Times New Roman" w:cs="Times New Roman"/>
          <w:color w:val="000000"/>
        </w:rPr>
        <w:footnoteReference w:id="6"/>
      </w:r>
    </w:p>
    <w:p w14:paraId="27CD76F7" w14:textId="48D1FDBF" w:rsidR="007E07C2" w:rsidRPr="00781922" w:rsidRDefault="007E07C2" w:rsidP="006D3203">
      <w:pPr>
        <w:pStyle w:val="ListParagraph"/>
        <w:numPr>
          <w:ilvl w:val="0"/>
          <w:numId w:val="31"/>
        </w:numPr>
        <w:rPr>
          <w:rFonts w:ascii="Times New Roman" w:hAnsi="Times New Roman" w:cs="Times New Roman"/>
        </w:rPr>
      </w:pPr>
      <w:r w:rsidRPr="00781922">
        <w:rPr>
          <w:rFonts w:ascii="Times New Roman" w:hAnsi="Times New Roman" w:cs="Times New Roman"/>
        </w:rPr>
        <w:t xml:space="preserve">Provide one example of a </w:t>
      </w:r>
      <w:r w:rsidR="00F22A4A">
        <w:rPr>
          <w:rFonts w:ascii="Times New Roman" w:hAnsi="Times New Roman" w:cs="Times New Roman"/>
        </w:rPr>
        <w:t>model</w:t>
      </w:r>
      <w:r w:rsidRPr="00781922">
        <w:rPr>
          <w:rFonts w:ascii="Times New Roman" w:hAnsi="Times New Roman" w:cs="Times New Roman"/>
        </w:rPr>
        <w:t xml:space="preserve"> that you think your approach scores well</w:t>
      </w:r>
      <w:r w:rsidR="00EA5DF2">
        <w:rPr>
          <w:rFonts w:ascii="Times New Roman" w:hAnsi="Times New Roman" w:cs="Times New Roman"/>
        </w:rPr>
        <w:t xml:space="preserve"> on</w:t>
      </w:r>
      <w:r w:rsidRPr="00781922">
        <w:rPr>
          <w:rFonts w:ascii="Times New Roman" w:hAnsi="Times New Roman" w:cs="Times New Roman"/>
        </w:rPr>
        <w:t>.</w:t>
      </w:r>
    </w:p>
    <w:p w14:paraId="39E2B277" w14:textId="0E9D0D32" w:rsidR="00350EFB" w:rsidRPr="00781922" w:rsidRDefault="007E07C2" w:rsidP="006D3203">
      <w:pPr>
        <w:pStyle w:val="ListParagraph"/>
        <w:numPr>
          <w:ilvl w:val="0"/>
          <w:numId w:val="31"/>
        </w:numPr>
        <w:rPr>
          <w:rFonts w:ascii="Times New Roman" w:hAnsi="Times New Roman" w:cs="Times New Roman"/>
        </w:rPr>
      </w:pPr>
      <w:r w:rsidRPr="00781922">
        <w:rPr>
          <w:rFonts w:ascii="Times New Roman" w:hAnsi="Times New Roman" w:cs="Times New Roman"/>
        </w:rPr>
        <w:t xml:space="preserve">No automated measurement is perfect. Provide one example of a </w:t>
      </w:r>
      <w:r w:rsidR="00F22A4A">
        <w:rPr>
          <w:rFonts w:ascii="Times New Roman" w:hAnsi="Times New Roman" w:cs="Times New Roman"/>
        </w:rPr>
        <w:t xml:space="preserve">model </w:t>
      </w:r>
      <w:r w:rsidRPr="00781922">
        <w:rPr>
          <w:rFonts w:ascii="Times New Roman" w:hAnsi="Times New Roman" w:cs="Times New Roman"/>
        </w:rPr>
        <w:t xml:space="preserve">that you think your approach scores poorly in some regard. How could you modify your design to improve </w:t>
      </w:r>
      <w:r w:rsidR="00260B9A" w:rsidRPr="00781922">
        <w:rPr>
          <w:rFonts w:ascii="Times New Roman" w:hAnsi="Times New Roman" w:cs="Times New Roman"/>
        </w:rPr>
        <w:t xml:space="preserve">the outcome for this </w:t>
      </w:r>
      <w:r w:rsidR="00F22A4A">
        <w:rPr>
          <w:rFonts w:ascii="Times New Roman" w:hAnsi="Times New Roman" w:cs="Times New Roman"/>
        </w:rPr>
        <w:t>model</w:t>
      </w:r>
      <w:r w:rsidR="00260B9A" w:rsidRPr="00781922">
        <w:rPr>
          <w:rFonts w:ascii="Times New Roman" w:hAnsi="Times New Roman" w:cs="Times New Roman"/>
        </w:rPr>
        <w:t>?</w:t>
      </w:r>
    </w:p>
    <w:p w14:paraId="7D46DA61" w14:textId="0D04F7D4" w:rsidR="003615F5" w:rsidRPr="00781922" w:rsidRDefault="00EE114B" w:rsidP="006D3203">
      <w:pPr>
        <w:pStyle w:val="ListParagraph"/>
        <w:numPr>
          <w:ilvl w:val="0"/>
          <w:numId w:val="31"/>
        </w:numPr>
        <w:rPr>
          <w:rFonts w:ascii="Times New Roman" w:hAnsi="Times New Roman" w:cs="Times New Roman"/>
        </w:rPr>
      </w:pPr>
      <w:r w:rsidRPr="00781922">
        <w:rPr>
          <w:rFonts w:ascii="Times New Roman" w:hAnsi="Times New Roman" w:cs="Times New Roman"/>
        </w:rPr>
        <w:t>Provide the URL to your project repository in your report</w:t>
      </w:r>
    </w:p>
    <w:p w14:paraId="0002899B" w14:textId="77777777" w:rsidR="007E07C2" w:rsidRPr="00781922" w:rsidRDefault="007E07C2" w:rsidP="006D3203">
      <w:pPr>
        <w:rPr>
          <w:rFonts w:ascii="Times New Roman" w:hAnsi="Times New Roman" w:cs="Times New Roman"/>
        </w:rPr>
      </w:pPr>
    </w:p>
    <w:p w14:paraId="1FD4A328" w14:textId="41E16957" w:rsidR="00350EFB" w:rsidRPr="00781922" w:rsidRDefault="00350EFB" w:rsidP="00350EFB">
      <w:pPr>
        <w:pStyle w:val="Heading3"/>
        <w:rPr>
          <w:rFonts w:ascii="Times New Roman" w:hAnsi="Times New Roman" w:cs="Times New Roman"/>
        </w:rPr>
      </w:pPr>
      <w:r w:rsidRPr="00781922">
        <w:rPr>
          <w:rFonts w:ascii="Times New Roman" w:hAnsi="Times New Roman" w:cs="Times New Roman"/>
        </w:rPr>
        <w:t>Week 5: Postmortem</w:t>
      </w:r>
    </w:p>
    <w:p w14:paraId="05C21FE4" w14:textId="45C54E93" w:rsidR="007D60E0" w:rsidRPr="00781922" w:rsidRDefault="00BE46D6" w:rsidP="00E269EA">
      <w:pPr>
        <w:pStyle w:val="xxmsonormal"/>
        <w:spacing w:before="0" w:beforeAutospacing="0" w:after="0" w:afterAutospacing="0"/>
        <w:textAlignment w:val="center"/>
        <w:rPr>
          <w:color w:val="000000"/>
        </w:rPr>
      </w:pPr>
      <w:commentRangeStart w:id="22"/>
      <w:r w:rsidRPr="70AB184A">
        <w:rPr>
          <w:color w:val="000000" w:themeColor="text1"/>
        </w:rPr>
        <w:t>Deliver a project postmortem report.</w:t>
      </w:r>
      <w:r w:rsidR="00E269EA" w:rsidRPr="70AB184A">
        <w:rPr>
          <w:color w:val="000000" w:themeColor="text1"/>
        </w:rPr>
        <w:t xml:space="preserve"> This report should reflect on each aspect of your Plan (from week 1) compared to your Execution. </w:t>
      </w:r>
      <w:r w:rsidR="007D60E0" w:rsidRPr="70AB184A">
        <w:rPr>
          <w:color w:val="000000" w:themeColor="text1"/>
        </w:rPr>
        <w:t>W</w:t>
      </w:r>
      <w:r w:rsidRPr="70AB184A">
        <w:rPr>
          <w:color w:val="000000" w:themeColor="text1"/>
        </w:rPr>
        <w:t>hat went well</w:t>
      </w:r>
      <w:r w:rsidR="007D60E0" w:rsidRPr="70AB184A">
        <w:rPr>
          <w:color w:val="000000" w:themeColor="text1"/>
        </w:rPr>
        <w:t>?</w:t>
      </w:r>
      <w:r w:rsidR="00E269EA" w:rsidRPr="70AB184A">
        <w:rPr>
          <w:color w:val="000000" w:themeColor="text1"/>
        </w:rPr>
        <w:t xml:space="preserve"> What went poorly?</w:t>
      </w:r>
      <w:r w:rsidR="00630BA1" w:rsidRPr="70AB184A">
        <w:rPr>
          <w:color w:val="000000" w:themeColor="text1"/>
        </w:rPr>
        <w:t xml:space="preserve"> Where did your time estimates fail</w:t>
      </w:r>
      <w:r w:rsidR="00077B49" w:rsidRPr="70AB184A">
        <w:rPr>
          <w:color w:val="000000" w:themeColor="text1"/>
        </w:rPr>
        <w:t>? When and why did you deviate from your Plan?</w:t>
      </w:r>
      <w:r w:rsidR="001F3C4A" w:rsidRPr="70AB184A">
        <w:rPr>
          <w:color w:val="000000" w:themeColor="text1"/>
        </w:rPr>
        <w:t xml:space="preserve"> </w:t>
      </w:r>
      <w:r w:rsidR="00D16B7F" w:rsidRPr="70AB184A">
        <w:rPr>
          <w:color w:val="000000" w:themeColor="text1"/>
        </w:rPr>
        <w:t xml:space="preserve">For all these questions, </w:t>
      </w:r>
      <w:r w:rsidR="00734C23" w:rsidRPr="70AB184A">
        <w:rPr>
          <w:color w:val="000000" w:themeColor="text1"/>
        </w:rPr>
        <w:t xml:space="preserve">try to </w:t>
      </w:r>
      <w:r w:rsidR="00D16B7F" w:rsidRPr="70AB184A">
        <w:rPr>
          <w:color w:val="000000" w:themeColor="text1"/>
        </w:rPr>
        <w:t>answer the question “</w:t>
      </w:r>
      <w:r w:rsidR="001F3C4A" w:rsidRPr="70AB184A">
        <w:rPr>
          <w:color w:val="000000" w:themeColor="text1"/>
        </w:rPr>
        <w:t>Why?</w:t>
      </w:r>
      <w:r w:rsidR="00D16B7F" w:rsidRPr="70AB184A">
        <w:rPr>
          <w:color w:val="000000" w:themeColor="text1"/>
        </w:rPr>
        <w:t>”</w:t>
      </w:r>
      <w:commentRangeEnd w:id="22"/>
      <w:r>
        <w:rPr>
          <w:rStyle w:val="CommentReference"/>
        </w:rPr>
        <w:commentReference w:id="22"/>
      </w:r>
    </w:p>
    <w:p w14:paraId="2FF995D6" w14:textId="77777777" w:rsidR="00C914DB" w:rsidRPr="00781922" w:rsidRDefault="00C914DB" w:rsidP="00E269EA">
      <w:pPr>
        <w:pStyle w:val="xxmsonormal"/>
        <w:spacing w:before="0" w:beforeAutospacing="0" w:after="0" w:afterAutospacing="0"/>
        <w:textAlignment w:val="center"/>
        <w:rPr>
          <w:color w:val="000000"/>
        </w:rPr>
      </w:pPr>
    </w:p>
    <w:p w14:paraId="3E789FDC" w14:textId="38B470A0" w:rsidR="00C914DB" w:rsidRPr="00781922" w:rsidRDefault="00C914DB" w:rsidP="00E269EA">
      <w:pPr>
        <w:pStyle w:val="xxmsonormal"/>
        <w:spacing w:before="0" w:beforeAutospacing="0" w:after="0" w:afterAutospacing="0"/>
        <w:textAlignment w:val="center"/>
        <w:rPr>
          <w:color w:val="000000"/>
        </w:rPr>
      </w:pPr>
      <w:r w:rsidRPr="00781922">
        <w:rPr>
          <w:color w:val="000000"/>
        </w:rPr>
        <w:t>See the resources on “Postmortems” at the beginning of this document.</w:t>
      </w:r>
    </w:p>
    <w:p w14:paraId="490B9F70" w14:textId="77777777" w:rsidR="00630BA1" w:rsidRDefault="00630BA1" w:rsidP="00E269EA">
      <w:pPr>
        <w:pStyle w:val="xxmsonormal"/>
        <w:spacing w:before="0" w:beforeAutospacing="0" w:after="0" w:afterAutospacing="0"/>
        <w:textAlignment w:val="center"/>
        <w:rPr>
          <w:color w:val="000000"/>
        </w:rPr>
      </w:pPr>
    </w:p>
    <w:p w14:paraId="1FC9CF12" w14:textId="35D4D296" w:rsidR="00855429" w:rsidRPr="0005695D" w:rsidRDefault="0005695D" w:rsidP="00E269EA">
      <w:pPr>
        <w:pStyle w:val="xxmsonormal"/>
        <w:spacing w:before="0" w:beforeAutospacing="0" w:after="0" w:afterAutospacing="0"/>
        <w:textAlignment w:val="center"/>
        <w:rPr>
          <w:i/>
          <w:iCs/>
          <w:color w:val="000000"/>
        </w:rPr>
      </w:pPr>
      <w:r w:rsidRPr="0005695D">
        <w:rPr>
          <w:i/>
          <w:iCs/>
          <w:color w:val="000000"/>
        </w:rPr>
        <w:t>Templates for all deliverables will be provided in Brightspace as they become available.</w:t>
      </w:r>
    </w:p>
    <w:p w14:paraId="50144CD8" w14:textId="77777777" w:rsidR="0005695D" w:rsidRPr="00781922" w:rsidRDefault="0005695D" w:rsidP="00E269EA">
      <w:pPr>
        <w:pStyle w:val="xxmsonormal"/>
        <w:spacing w:before="0" w:beforeAutospacing="0" w:after="0" w:afterAutospacing="0"/>
        <w:textAlignment w:val="center"/>
        <w:rPr>
          <w:color w:val="000000"/>
        </w:rPr>
      </w:pPr>
    </w:p>
    <w:p w14:paraId="3D47DA8C" w14:textId="0FA82FB7" w:rsidR="008F2310" w:rsidRPr="00781922" w:rsidRDefault="008F2310" w:rsidP="008F2310">
      <w:pPr>
        <w:pStyle w:val="Heading2"/>
        <w:rPr>
          <w:rFonts w:ascii="Times New Roman" w:hAnsi="Times New Roman" w:cs="Times New Roman"/>
        </w:rPr>
      </w:pPr>
      <w:r w:rsidRPr="00781922">
        <w:rPr>
          <w:rFonts w:ascii="Times New Roman" w:hAnsi="Times New Roman" w:cs="Times New Roman"/>
        </w:rPr>
        <w:t>Grading rubric</w:t>
      </w:r>
    </w:p>
    <w:p w14:paraId="423B3834" w14:textId="74E7E99F" w:rsidR="002B4BFF" w:rsidRPr="00781922" w:rsidRDefault="002B4BFF" w:rsidP="002B4BFF">
      <w:pPr>
        <w:rPr>
          <w:rFonts w:ascii="Times New Roman" w:hAnsi="Times New Roman" w:cs="Times New Roman"/>
        </w:rPr>
      </w:pPr>
    </w:p>
    <w:p w14:paraId="7A1F1661" w14:textId="77777777" w:rsidR="002B4BFF" w:rsidRPr="00781922" w:rsidRDefault="002B4BFF" w:rsidP="002B4BFF">
      <w:pPr>
        <w:pStyle w:val="NormalWeb"/>
        <w:spacing w:before="0" w:beforeAutospacing="0" w:after="0" w:afterAutospacing="0"/>
        <w:rPr>
          <w:color w:val="000000"/>
        </w:rPr>
      </w:pPr>
      <w:r w:rsidRPr="00781922">
        <w:rPr>
          <w:color w:val="000000"/>
        </w:rPr>
        <w:t>Points breakdown:</w:t>
      </w:r>
    </w:p>
    <w:p w14:paraId="43BEB96F" w14:textId="0FF742B3" w:rsidR="002B4BFF" w:rsidRPr="00781922" w:rsidRDefault="70AB184A" w:rsidP="70AB184A">
      <w:pPr>
        <w:pStyle w:val="NormalWeb"/>
        <w:numPr>
          <w:ilvl w:val="0"/>
          <w:numId w:val="21"/>
        </w:numPr>
        <w:spacing w:before="0" w:beforeAutospacing="0" w:after="0" w:afterAutospacing="0"/>
        <w:rPr>
          <w:color w:val="000000"/>
          <w:sz w:val="28"/>
          <w:szCs w:val="28"/>
        </w:rPr>
      </w:pPr>
      <w:r w:rsidRPr="70AB184A">
        <w:rPr>
          <w:color w:val="000000" w:themeColor="text1"/>
        </w:rPr>
        <w:t>20</w:t>
      </w:r>
      <w:r w:rsidR="002B4BFF" w:rsidRPr="70AB184A">
        <w:rPr>
          <w:color w:val="000000" w:themeColor="text1"/>
        </w:rPr>
        <w:t>% Design &amp; Planning document</w:t>
      </w:r>
    </w:p>
    <w:p w14:paraId="26D510BD" w14:textId="45603248" w:rsidR="002B4BFF" w:rsidRPr="00781922" w:rsidRDefault="70AB184A" w:rsidP="002B4BFF">
      <w:pPr>
        <w:pStyle w:val="NormalWeb"/>
        <w:numPr>
          <w:ilvl w:val="0"/>
          <w:numId w:val="21"/>
        </w:numPr>
        <w:spacing w:before="0" w:beforeAutospacing="0" w:after="0" w:afterAutospacing="0"/>
        <w:rPr>
          <w:color w:val="000000"/>
          <w:sz w:val="28"/>
          <w:szCs w:val="28"/>
        </w:rPr>
      </w:pPr>
      <w:r w:rsidRPr="70AB184A">
        <w:rPr>
          <w:color w:val="000000" w:themeColor="text1"/>
        </w:rPr>
        <w:t>10%</w:t>
      </w:r>
      <w:r w:rsidR="00307EAF" w:rsidRPr="70AB184A">
        <w:rPr>
          <w:color w:val="000000" w:themeColor="text1"/>
        </w:rPr>
        <w:t xml:space="preserve"> Milestone documents.</w:t>
      </w:r>
    </w:p>
    <w:p w14:paraId="6A03DEC3" w14:textId="39959940" w:rsidR="002B4BFF" w:rsidRPr="00781922" w:rsidRDefault="004506F4" w:rsidP="002B4BFF">
      <w:pPr>
        <w:pStyle w:val="NormalWeb"/>
        <w:numPr>
          <w:ilvl w:val="0"/>
          <w:numId w:val="21"/>
        </w:numPr>
        <w:spacing w:before="0" w:beforeAutospacing="0" w:after="0" w:afterAutospacing="0"/>
        <w:rPr>
          <w:color w:val="000000"/>
          <w:sz w:val="28"/>
          <w:szCs w:val="28"/>
        </w:rPr>
      </w:pPr>
      <w:r w:rsidRPr="00781922">
        <w:rPr>
          <w:color w:val="000000"/>
        </w:rPr>
        <w:t>6</w:t>
      </w:r>
      <w:r w:rsidR="002B4BFF" w:rsidRPr="00781922">
        <w:rPr>
          <w:color w:val="000000"/>
        </w:rPr>
        <w:t>0% Working delivery, broken down as:</w:t>
      </w:r>
    </w:p>
    <w:p w14:paraId="66165216" w14:textId="77777777" w:rsidR="002B4BFF" w:rsidRPr="00781922" w:rsidRDefault="002B4BFF" w:rsidP="002B4BFF">
      <w:pPr>
        <w:pStyle w:val="NormalWeb"/>
        <w:numPr>
          <w:ilvl w:val="1"/>
          <w:numId w:val="21"/>
        </w:numPr>
        <w:spacing w:before="0" w:beforeAutospacing="0" w:after="0" w:afterAutospacing="0"/>
        <w:rPr>
          <w:color w:val="000000"/>
          <w:sz w:val="28"/>
          <w:szCs w:val="28"/>
        </w:rPr>
      </w:pPr>
      <w:r w:rsidRPr="00781922">
        <w:rPr>
          <w:color w:val="000000"/>
        </w:rPr>
        <w:t>30% "It runs and follows the auto-grader interface above"</w:t>
      </w:r>
    </w:p>
    <w:p w14:paraId="02D8DCBF" w14:textId="28596B8A" w:rsidR="002B4BFF" w:rsidRPr="00781922" w:rsidRDefault="002B4BFF" w:rsidP="002B4BFF">
      <w:pPr>
        <w:pStyle w:val="NormalWeb"/>
        <w:numPr>
          <w:ilvl w:val="1"/>
          <w:numId w:val="21"/>
        </w:numPr>
        <w:spacing w:before="0" w:beforeAutospacing="0" w:after="0" w:afterAutospacing="0"/>
        <w:rPr>
          <w:color w:val="000000"/>
          <w:sz w:val="28"/>
          <w:szCs w:val="28"/>
        </w:rPr>
      </w:pPr>
      <w:r w:rsidRPr="00781922">
        <w:rPr>
          <w:color w:val="000000"/>
        </w:rPr>
        <w:t>10% "It has a reasonable-looking test suite that achieves the required coverage"</w:t>
      </w:r>
    </w:p>
    <w:p w14:paraId="6950CB86" w14:textId="4BFCC767" w:rsidR="00900544" w:rsidRPr="00781922" w:rsidRDefault="002B4BFF" w:rsidP="00900544">
      <w:pPr>
        <w:pStyle w:val="NormalWeb"/>
        <w:numPr>
          <w:ilvl w:val="1"/>
          <w:numId w:val="21"/>
        </w:numPr>
        <w:spacing w:before="0" w:beforeAutospacing="0" w:after="0" w:afterAutospacing="0"/>
        <w:rPr>
          <w:color w:val="000000"/>
          <w:sz w:val="28"/>
          <w:szCs w:val="28"/>
        </w:rPr>
      </w:pPr>
      <w:r w:rsidRPr="00781922">
        <w:rPr>
          <w:color w:val="000000"/>
        </w:rPr>
        <w:t>10% "Per our manual inspection, the software follows reasonable-looking engineering practices, e.g.</w:t>
      </w:r>
      <w:r w:rsidR="00EA5DF2">
        <w:rPr>
          <w:color w:val="000000"/>
        </w:rPr>
        <w:t>,</w:t>
      </w:r>
      <w:r w:rsidRPr="00781922">
        <w:rPr>
          <w:color w:val="000000"/>
        </w:rPr>
        <w:t xml:space="preserve"> good file/class/variable names, consistent style, choice of data structures, use of patterns to isolate what is changing"</w:t>
      </w:r>
      <w:r w:rsidR="00CC3B05">
        <w:rPr>
          <w:color w:val="000000"/>
        </w:rPr>
        <w:t>.</w:t>
      </w:r>
      <w:r w:rsidR="00CC3B05">
        <w:rPr>
          <w:rStyle w:val="FootnoteReference"/>
          <w:color w:val="000000"/>
        </w:rPr>
        <w:footnoteReference w:id="7"/>
      </w:r>
    </w:p>
    <w:p w14:paraId="7B173C85" w14:textId="6AE43E70" w:rsidR="70AB184A" w:rsidRDefault="70AB184A" w:rsidP="70AB184A">
      <w:pPr>
        <w:pStyle w:val="NormalWeb"/>
        <w:numPr>
          <w:ilvl w:val="0"/>
          <w:numId w:val="21"/>
        </w:numPr>
        <w:spacing w:before="0" w:beforeAutospacing="0" w:after="0" w:afterAutospacing="0"/>
        <w:rPr>
          <w:color w:val="000000" w:themeColor="text1"/>
        </w:rPr>
      </w:pPr>
      <w:r w:rsidRPr="70AB184A">
        <w:rPr>
          <w:rFonts w:asciiTheme="minorHAnsi" w:eastAsiaTheme="minorEastAsia" w:hAnsiTheme="minorHAnsi" w:cstheme="minorBidi"/>
          <w:color w:val="000000" w:themeColor="text1"/>
        </w:rPr>
        <w:t>5% Hand-off</w:t>
      </w:r>
    </w:p>
    <w:p w14:paraId="32239AA5" w14:textId="409FADBF" w:rsidR="002B4BFF" w:rsidRPr="00781922" w:rsidRDefault="70AB184A" w:rsidP="001856B1">
      <w:pPr>
        <w:pStyle w:val="NormalWeb"/>
        <w:numPr>
          <w:ilvl w:val="0"/>
          <w:numId w:val="21"/>
        </w:numPr>
        <w:spacing w:before="0" w:beforeAutospacing="0" w:after="0" w:afterAutospacing="0"/>
        <w:rPr>
          <w:color w:val="000000"/>
          <w:sz w:val="28"/>
          <w:szCs w:val="28"/>
        </w:rPr>
      </w:pPr>
      <w:r w:rsidRPr="70AB184A">
        <w:rPr>
          <w:color w:val="000000" w:themeColor="text1"/>
        </w:rPr>
        <w:t>5</w:t>
      </w:r>
      <w:r w:rsidR="002B4BFF" w:rsidRPr="70AB184A">
        <w:rPr>
          <w:color w:val="000000" w:themeColor="text1"/>
        </w:rPr>
        <w:t>% Post-mortem.</w:t>
      </w:r>
    </w:p>
    <w:p w14:paraId="6796DC1C" w14:textId="403D06B3" w:rsidR="00723BCD" w:rsidRPr="00781922" w:rsidRDefault="00723BCD" w:rsidP="0018108F">
      <w:pPr>
        <w:rPr>
          <w:rFonts w:ascii="Times New Roman" w:hAnsi="Times New Roman" w:cs="Times New Roman"/>
        </w:rPr>
      </w:pPr>
    </w:p>
    <w:p w14:paraId="2DCD782F" w14:textId="3D642FE6" w:rsidR="00EC4740" w:rsidRPr="00781922" w:rsidRDefault="00677216" w:rsidP="001856B1">
      <w:pPr>
        <w:pStyle w:val="xxmsonormal"/>
        <w:spacing w:before="0" w:beforeAutospacing="0" w:after="0" w:afterAutospacing="0"/>
        <w:textAlignment w:val="center"/>
        <w:rPr>
          <w:color w:val="000000"/>
        </w:rPr>
      </w:pPr>
      <w:r w:rsidRPr="00781922">
        <w:rPr>
          <w:color w:val="000000"/>
        </w:rPr>
        <w:t xml:space="preserve">Provided that the teammates complete the </w:t>
      </w:r>
      <w:proofErr w:type="gramStart"/>
      <w:r w:rsidRPr="00781922">
        <w:rPr>
          <w:color w:val="000000"/>
        </w:rPr>
        <w:t>tasks</w:t>
      </w:r>
      <w:proofErr w:type="gramEnd"/>
      <w:r w:rsidRPr="00781922">
        <w:rPr>
          <w:color w:val="000000"/>
        </w:rPr>
        <w:t xml:space="preserve"> they were assigned as part of the project plan, all team members will receive the same grades. If there is an issue with teamwork, please raise it with </w:t>
      </w:r>
      <w:r w:rsidR="00AE58FD">
        <w:rPr>
          <w:color w:val="000000"/>
        </w:rPr>
        <w:t>your professor</w:t>
      </w:r>
      <w:r w:rsidR="001856B1" w:rsidRPr="00781922">
        <w:rPr>
          <w:color w:val="000000"/>
        </w:rPr>
        <w:t xml:space="preserve"> as early as possible</w:t>
      </w:r>
      <w:r w:rsidR="00EC4740" w:rsidRPr="00781922">
        <w:rPr>
          <w:color w:val="000000"/>
        </w:rPr>
        <w:t>.</w:t>
      </w:r>
    </w:p>
    <w:p w14:paraId="0BDBC9A6" w14:textId="77777777" w:rsidR="00EC4740" w:rsidRPr="00781922" w:rsidRDefault="00EC4740" w:rsidP="00EC4740">
      <w:pPr>
        <w:pStyle w:val="xxmsonormal"/>
        <w:numPr>
          <w:ilvl w:val="0"/>
          <w:numId w:val="21"/>
        </w:numPr>
        <w:spacing w:before="0" w:beforeAutospacing="0" w:after="0" w:afterAutospacing="0"/>
        <w:textAlignment w:val="center"/>
        <w:rPr>
          <w:color w:val="000000"/>
        </w:rPr>
      </w:pPr>
      <w:r w:rsidRPr="00781922">
        <w:rPr>
          <w:color w:val="000000"/>
        </w:rPr>
        <w:t>Y</w:t>
      </w:r>
      <w:r w:rsidR="00A40833" w:rsidRPr="00781922">
        <w:rPr>
          <w:color w:val="000000"/>
        </w:rPr>
        <w:t xml:space="preserve">our team’s milestones should allow you to </w:t>
      </w:r>
      <w:r w:rsidRPr="00781922">
        <w:rPr>
          <w:color w:val="000000"/>
        </w:rPr>
        <w:t>observe problems with forward progress.</w:t>
      </w:r>
    </w:p>
    <w:p w14:paraId="63F1AC16" w14:textId="5F1F6CC8" w:rsidR="00A82F99" w:rsidRPr="00781922" w:rsidRDefault="00EC4740" w:rsidP="00A82F99">
      <w:pPr>
        <w:pStyle w:val="xxmsonormal"/>
        <w:numPr>
          <w:ilvl w:val="0"/>
          <w:numId w:val="21"/>
        </w:numPr>
        <w:spacing w:before="0" w:beforeAutospacing="0" w:after="0" w:afterAutospacing="0"/>
        <w:textAlignment w:val="center"/>
        <w:rPr>
          <w:color w:val="000000"/>
        </w:rPr>
      </w:pPr>
      <w:r w:rsidRPr="00781922">
        <w:rPr>
          <w:color w:val="000000"/>
        </w:rPr>
        <w:t>For personality clashes</w:t>
      </w:r>
      <w:r w:rsidR="00EA5DF2">
        <w:rPr>
          <w:color w:val="000000"/>
        </w:rPr>
        <w:t>,</w:t>
      </w:r>
      <w:r w:rsidRPr="00781922">
        <w:rPr>
          <w:color w:val="000000"/>
        </w:rPr>
        <w:t xml:space="preserve"> etc., use your judgment</w:t>
      </w:r>
      <w:r w:rsidR="00670402" w:rsidRPr="00781922">
        <w:rPr>
          <w:color w:val="000000"/>
        </w:rPr>
        <w:t xml:space="preserve"> to determine if you want to speak with </w:t>
      </w:r>
      <w:r w:rsidR="00AE58FD">
        <w:rPr>
          <w:color w:val="000000"/>
        </w:rPr>
        <w:t>your professor</w:t>
      </w:r>
      <w:r w:rsidR="00670402" w:rsidRPr="00781922">
        <w:rPr>
          <w:color w:val="000000"/>
        </w:rPr>
        <w:t>.</w:t>
      </w:r>
    </w:p>
    <w:p w14:paraId="6329A5B3" w14:textId="5710A1ED" w:rsidR="00093ACA" w:rsidRPr="00781922" w:rsidRDefault="00093ACA" w:rsidP="00EE61C6">
      <w:pPr>
        <w:rPr>
          <w:rFonts w:ascii="Times New Roman" w:eastAsia="Times New Roman" w:hAnsi="Times New Roman" w:cs="Times New Roman"/>
          <w:sz w:val="28"/>
          <w:szCs w:val="28"/>
        </w:rPr>
      </w:pPr>
    </w:p>
    <w:p w14:paraId="792E1CB3" w14:textId="16381C87" w:rsidR="00AD0F62" w:rsidRPr="00781922" w:rsidRDefault="003D4571" w:rsidP="00AD0F62">
      <w:pPr>
        <w:pStyle w:val="Heading2"/>
        <w:rPr>
          <w:rFonts w:ascii="Times New Roman" w:hAnsi="Times New Roman" w:cs="Times New Roman"/>
        </w:rPr>
      </w:pPr>
      <w:r w:rsidRPr="00781922">
        <w:rPr>
          <w:rFonts w:ascii="Times New Roman" w:hAnsi="Times New Roman" w:cs="Times New Roman"/>
        </w:rPr>
        <w:t xml:space="preserve">ACME </w:t>
      </w:r>
      <w:r w:rsidR="00CA07F7" w:rsidRPr="00781922">
        <w:rPr>
          <w:rFonts w:ascii="Times New Roman" w:hAnsi="Times New Roman" w:cs="Times New Roman"/>
        </w:rPr>
        <w:t>Corporat</w:t>
      </w:r>
      <w:r w:rsidRPr="00781922">
        <w:rPr>
          <w:rFonts w:ascii="Times New Roman" w:hAnsi="Times New Roman" w:cs="Times New Roman"/>
        </w:rPr>
        <w:t>ion’s</w:t>
      </w:r>
      <w:r w:rsidR="00CA07F7" w:rsidRPr="00781922">
        <w:rPr>
          <w:rFonts w:ascii="Times New Roman" w:hAnsi="Times New Roman" w:cs="Times New Roman"/>
        </w:rPr>
        <w:t xml:space="preserve"> Budget is not Bottomless</w:t>
      </w:r>
    </w:p>
    <w:p w14:paraId="6F2C6E4C" w14:textId="16904EF3" w:rsidR="00AD0F62" w:rsidRPr="00781922" w:rsidRDefault="00AD0F62" w:rsidP="00AD0F62">
      <w:pPr>
        <w:rPr>
          <w:rFonts w:ascii="Times New Roman" w:hAnsi="Times New Roman" w:cs="Times New Roman"/>
        </w:rPr>
      </w:pPr>
    </w:p>
    <w:p w14:paraId="50F25BA7" w14:textId="6EBA746A" w:rsidR="009625B5" w:rsidRPr="00781922" w:rsidRDefault="00AD0F62" w:rsidP="00AD0F62">
      <w:pPr>
        <w:rPr>
          <w:rFonts w:ascii="Times New Roman" w:hAnsi="Times New Roman" w:cs="Times New Roman"/>
        </w:rPr>
      </w:pPr>
      <w:r w:rsidRPr="00781922">
        <w:rPr>
          <w:rFonts w:ascii="Times New Roman" w:hAnsi="Times New Roman" w:cs="Times New Roman"/>
        </w:rPr>
        <w:t xml:space="preserve">Sarah </w:t>
      </w:r>
      <w:r w:rsidR="00136799" w:rsidRPr="00781922">
        <w:rPr>
          <w:rFonts w:ascii="Times New Roman" w:hAnsi="Times New Roman" w:cs="Times New Roman"/>
        </w:rPr>
        <w:t xml:space="preserve">reminds you that </w:t>
      </w:r>
      <w:r w:rsidR="00C12741" w:rsidRPr="00781922">
        <w:rPr>
          <w:rFonts w:ascii="Times New Roman" w:hAnsi="Times New Roman" w:cs="Times New Roman"/>
        </w:rPr>
        <w:t xml:space="preserve">your </w:t>
      </w:r>
      <w:r w:rsidR="00136799" w:rsidRPr="00781922">
        <w:rPr>
          <w:rFonts w:ascii="Times New Roman" w:hAnsi="Times New Roman" w:cs="Times New Roman"/>
        </w:rPr>
        <w:t xml:space="preserve">team members </w:t>
      </w:r>
      <w:r w:rsidR="00C12741" w:rsidRPr="00781922">
        <w:rPr>
          <w:rFonts w:ascii="Times New Roman" w:hAnsi="Times New Roman" w:cs="Times New Roman"/>
        </w:rPr>
        <w:t xml:space="preserve">are </w:t>
      </w:r>
      <w:r w:rsidR="00E3751A" w:rsidRPr="00781922">
        <w:rPr>
          <w:rFonts w:ascii="Times New Roman" w:hAnsi="Times New Roman" w:cs="Times New Roman"/>
        </w:rPr>
        <w:t xml:space="preserve">from </w:t>
      </w:r>
      <w:r w:rsidR="00C12741" w:rsidRPr="00781922">
        <w:rPr>
          <w:rFonts w:ascii="Times New Roman" w:hAnsi="Times New Roman" w:cs="Times New Roman"/>
        </w:rPr>
        <w:t xml:space="preserve">an independent contracting firm. </w:t>
      </w:r>
      <w:r w:rsidR="009625B5" w:rsidRPr="00781922">
        <w:rPr>
          <w:rFonts w:ascii="Times New Roman" w:hAnsi="Times New Roman" w:cs="Times New Roman"/>
        </w:rPr>
        <w:t xml:space="preserve">She says the company is </w:t>
      </w:r>
      <w:r w:rsidR="009625B5" w:rsidRPr="00781922">
        <w:rPr>
          <w:rFonts w:ascii="Times New Roman" w:hAnsi="Times New Roman" w:cs="Times New Roman"/>
          <w:b/>
          <w:bCs/>
        </w:rPr>
        <w:t>willing to pay you</w:t>
      </w:r>
      <w:r w:rsidR="008C7ED2" w:rsidRPr="00781922">
        <w:rPr>
          <w:rFonts w:ascii="Times New Roman" w:hAnsi="Times New Roman" w:cs="Times New Roman"/>
          <w:b/>
          <w:bCs/>
        </w:rPr>
        <w:t>r team for up to</w:t>
      </w:r>
      <w:r w:rsidR="001544B9" w:rsidRPr="00781922">
        <w:rPr>
          <w:rFonts w:ascii="Times New Roman" w:hAnsi="Times New Roman" w:cs="Times New Roman"/>
          <w:b/>
          <w:bCs/>
        </w:rPr>
        <w:t xml:space="preserve"> </w:t>
      </w:r>
      <w:r w:rsidR="00C74F43" w:rsidRPr="00781922">
        <w:rPr>
          <w:rFonts w:ascii="Times New Roman" w:hAnsi="Times New Roman" w:cs="Times New Roman"/>
          <w:b/>
          <w:bCs/>
        </w:rPr>
        <w:t>40 hours per person for this project</w:t>
      </w:r>
      <w:r w:rsidR="00E17901" w:rsidRPr="00781922">
        <w:rPr>
          <w:rStyle w:val="FootnoteReference"/>
          <w:rFonts w:ascii="Times New Roman" w:hAnsi="Times New Roman" w:cs="Times New Roman"/>
          <w:b/>
          <w:bCs/>
        </w:rPr>
        <w:footnoteReference w:id="8"/>
      </w:r>
      <w:r w:rsidR="001F71A6" w:rsidRPr="00781922">
        <w:rPr>
          <w:rFonts w:ascii="Times New Roman" w:hAnsi="Times New Roman" w:cs="Times New Roman"/>
        </w:rPr>
        <w:t>,</w:t>
      </w:r>
      <w:r w:rsidR="00E17901" w:rsidRPr="00781922">
        <w:rPr>
          <w:rFonts w:ascii="Times New Roman" w:hAnsi="Times New Roman" w:cs="Times New Roman"/>
        </w:rPr>
        <w:t xml:space="preserve"> </w:t>
      </w:r>
      <w:r w:rsidR="001F71A6" w:rsidRPr="00781922">
        <w:rPr>
          <w:rFonts w:ascii="Times New Roman" w:hAnsi="Times New Roman" w:cs="Times New Roman"/>
        </w:rPr>
        <w:t xml:space="preserve"> and would rather see </w:t>
      </w:r>
      <w:r w:rsidR="001F71A6" w:rsidRPr="00781922">
        <w:rPr>
          <w:rFonts w:ascii="Times New Roman" w:hAnsi="Times New Roman" w:cs="Times New Roman"/>
          <w:b/>
          <w:bCs/>
          <w:i/>
          <w:iCs/>
        </w:rPr>
        <w:t xml:space="preserve">something that works – at least partially! –  </w:t>
      </w:r>
      <w:r w:rsidR="00C8690D" w:rsidRPr="00781922">
        <w:rPr>
          <w:rFonts w:ascii="Times New Roman" w:hAnsi="Times New Roman" w:cs="Times New Roman"/>
          <w:b/>
          <w:bCs/>
          <w:i/>
          <w:iCs/>
        </w:rPr>
        <w:t>by the deadline</w:t>
      </w:r>
      <w:r w:rsidR="001F71A6" w:rsidRPr="00781922">
        <w:rPr>
          <w:rFonts w:ascii="Times New Roman" w:hAnsi="Times New Roman" w:cs="Times New Roman"/>
          <w:b/>
          <w:bCs/>
          <w:i/>
          <w:iCs/>
        </w:rPr>
        <w:t>.</w:t>
      </w:r>
    </w:p>
    <w:p w14:paraId="3420E49A" w14:textId="539D135D" w:rsidR="00AD0F62" w:rsidRPr="00781922" w:rsidRDefault="009625B5" w:rsidP="009625B5">
      <w:pPr>
        <w:pStyle w:val="ListParagraph"/>
        <w:numPr>
          <w:ilvl w:val="0"/>
          <w:numId w:val="21"/>
        </w:numPr>
        <w:rPr>
          <w:rFonts w:ascii="Times New Roman" w:eastAsia="Times New Roman" w:hAnsi="Times New Roman" w:cs="Times New Roman"/>
          <w:sz w:val="28"/>
          <w:szCs w:val="28"/>
        </w:rPr>
      </w:pPr>
      <w:r w:rsidRPr="00781922">
        <w:rPr>
          <w:rFonts w:ascii="Times New Roman" w:hAnsi="Times New Roman" w:cs="Times New Roman"/>
        </w:rPr>
        <w:t xml:space="preserve">Your </w:t>
      </w:r>
      <w:r w:rsidR="003C4E6E" w:rsidRPr="00781922">
        <w:rPr>
          <w:rFonts w:ascii="Times New Roman" w:hAnsi="Times New Roman" w:cs="Times New Roman"/>
        </w:rPr>
        <w:t xml:space="preserve">project plan and your </w:t>
      </w:r>
      <w:r w:rsidRPr="00781922">
        <w:rPr>
          <w:rFonts w:ascii="Times New Roman" w:hAnsi="Times New Roman" w:cs="Times New Roman"/>
        </w:rPr>
        <w:t xml:space="preserve">weekly progress updates should reflect an </w:t>
      </w:r>
      <w:r w:rsidR="00474F49" w:rsidRPr="00781922">
        <w:rPr>
          <w:rFonts w:ascii="Times New Roman" w:hAnsi="Times New Roman" w:cs="Times New Roman"/>
        </w:rPr>
        <w:t>appropriate amount of time for the project, e.g.</w:t>
      </w:r>
      <w:r w:rsidR="00EA5DF2">
        <w:rPr>
          <w:rFonts w:ascii="Times New Roman" w:hAnsi="Times New Roman" w:cs="Times New Roman"/>
        </w:rPr>
        <w:t>,</w:t>
      </w:r>
      <w:r w:rsidR="00474F49" w:rsidRPr="00781922">
        <w:rPr>
          <w:rFonts w:ascii="Times New Roman" w:hAnsi="Times New Roman" w:cs="Times New Roman"/>
        </w:rPr>
        <w:t xml:space="preserve"> </w:t>
      </w:r>
      <w:r w:rsidR="00F73008" w:rsidRPr="00781922">
        <w:rPr>
          <w:rFonts w:ascii="Times New Roman" w:hAnsi="Times New Roman" w:cs="Times New Roman"/>
        </w:rPr>
        <w:t>6-9 hours per team member</w:t>
      </w:r>
      <w:r w:rsidR="002D736B" w:rsidRPr="00781922">
        <w:rPr>
          <w:rFonts w:ascii="Times New Roman" w:hAnsi="Times New Roman" w:cs="Times New Roman"/>
        </w:rPr>
        <w:t xml:space="preserve"> per week.</w:t>
      </w:r>
      <w:r w:rsidR="00CE7A17" w:rsidRPr="00781922">
        <w:rPr>
          <w:rFonts w:ascii="Times New Roman" w:hAnsi="Times New Roman" w:cs="Times New Roman"/>
        </w:rPr>
        <w:t xml:space="preserve"> If you wait until the last minute, Sarah will be nervous, pull the plug on the project, and </w:t>
      </w:r>
      <w:r w:rsidR="00011D28" w:rsidRPr="00781922">
        <w:rPr>
          <w:rFonts w:ascii="Times New Roman" w:hAnsi="Times New Roman" w:cs="Times New Roman"/>
        </w:rPr>
        <w:t xml:space="preserve">might break off future contracts with </w:t>
      </w:r>
      <w:r w:rsidR="00CE7A17" w:rsidRPr="00781922">
        <w:rPr>
          <w:rFonts w:ascii="Times New Roman" w:hAnsi="Times New Roman" w:cs="Times New Roman"/>
        </w:rPr>
        <w:t>your company.</w:t>
      </w:r>
    </w:p>
    <w:p w14:paraId="1DE1E2B1" w14:textId="3597AD63" w:rsidR="001B02A6" w:rsidRPr="00781922" w:rsidRDefault="001216A5" w:rsidP="009625B5">
      <w:pPr>
        <w:pStyle w:val="ListParagraph"/>
        <w:numPr>
          <w:ilvl w:val="0"/>
          <w:numId w:val="21"/>
        </w:numPr>
        <w:rPr>
          <w:rFonts w:ascii="Times New Roman" w:eastAsia="Times New Roman" w:hAnsi="Times New Roman" w:cs="Times New Roman"/>
          <w:sz w:val="28"/>
          <w:szCs w:val="28"/>
        </w:rPr>
      </w:pPr>
      <w:r w:rsidRPr="00781922">
        <w:rPr>
          <w:rFonts w:ascii="Times New Roman" w:hAnsi="Times New Roman" w:cs="Times New Roman"/>
        </w:rPr>
        <w:t xml:space="preserve">If you begin to deviate from </w:t>
      </w:r>
      <w:r w:rsidR="00F123FE" w:rsidRPr="00781922">
        <w:rPr>
          <w:rFonts w:ascii="Times New Roman" w:hAnsi="Times New Roman" w:cs="Times New Roman"/>
        </w:rPr>
        <w:t>your</w:t>
      </w:r>
      <w:r w:rsidRPr="00781922">
        <w:rPr>
          <w:rFonts w:ascii="Times New Roman" w:hAnsi="Times New Roman" w:cs="Times New Roman"/>
        </w:rPr>
        <w:t xml:space="preserve"> plan</w:t>
      </w:r>
      <w:r w:rsidR="00F123FE" w:rsidRPr="00781922">
        <w:rPr>
          <w:rFonts w:ascii="Times New Roman" w:hAnsi="Times New Roman" w:cs="Times New Roman"/>
        </w:rPr>
        <w:t>ned timeline</w:t>
      </w:r>
      <w:r w:rsidRPr="00781922">
        <w:rPr>
          <w:rFonts w:ascii="Times New Roman" w:hAnsi="Times New Roman" w:cs="Times New Roman"/>
        </w:rPr>
        <w:t xml:space="preserve">, you </w:t>
      </w:r>
      <w:r w:rsidR="00F716E6" w:rsidRPr="00781922">
        <w:rPr>
          <w:rFonts w:ascii="Times New Roman" w:hAnsi="Times New Roman" w:cs="Times New Roman"/>
        </w:rPr>
        <w:t xml:space="preserve">should </w:t>
      </w:r>
      <w:r w:rsidRPr="00781922">
        <w:rPr>
          <w:rFonts w:ascii="Times New Roman" w:hAnsi="Times New Roman" w:cs="Times New Roman"/>
        </w:rPr>
        <w:t xml:space="preserve">submit a </w:t>
      </w:r>
      <w:r w:rsidRPr="00781922">
        <w:rPr>
          <w:rFonts w:ascii="Times New Roman" w:hAnsi="Times New Roman" w:cs="Times New Roman"/>
          <w:b/>
          <w:bCs/>
          <w:u w:val="single"/>
        </w:rPr>
        <w:t>revised</w:t>
      </w:r>
      <w:r w:rsidRPr="00781922">
        <w:rPr>
          <w:rFonts w:ascii="Times New Roman" w:hAnsi="Times New Roman" w:cs="Times New Roman"/>
        </w:rPr>
        <w:t xml:space="preserve"> plan</w:t>
      </w:r>
      <w:r w:rsidR="00F716E6" w:rsidRPr="00781922">
        <w:rPr>
          <w:rFonts w:ascii="Times New Roman" w:hAnsi="Times New Roman" w:cs="Times New Roman"/>
        </w:rPr>
        <w:t xml:space="preserve"> as part of </w:t>
      </w:r>
      <w:r w:rsidR="006C3D6D" w:rsidRPr="00781922">
        <w:rPr>
          <w:rFonts w:ascii="Times New Roman" w:hAnsi="Times New Roman" w:cs="Times New Roman"/>
        </w:rPr>
        <w:t xml:space="preserve">your Week 3 </w:t>
      </w:r>
      <w:r w:rsidR="00F716E6" w:rsidRPr="00781922">
        <w:rPr>
          <w:rFonts w:ascii="Times New Roman" w:hAnsi="Times New Roman" w:cs="Times New Roman"/>
        </w:rPr>
        <w:t>update</w:t>
      </w:r>
      <w:r w:rsidR="003522A4" w:rsidRPr="00781922">
        <w:rPr>
          <w:rFonts w:ascii="Times New Roman" w:hAnsi="Times New Roman" w:cs="Times New Roman"/>
        </w:rPr>
        <w:t>. T</w:t>
      </w:r>
      <w:r w:rsidR="003D4571" w:rsidRPr="00781922">
        <w:rPr>
          <w:rFonts w:ascii="Times New Roman" w:hAnsi="Times New Roman" w:cs="Times New Roman"/>
        </w:rPr>
        <w:t xml:space="preserve">hat </w:t>
      </w:r>
      <w:r w:rsidR="003522A4" w:rsidRPr="00781922">
        <w:rPr>
          <w:rFonts w:ascii="Times New Roman" w:hAnsi="Times New Roman" w:cs="Times New Roman"/>
        </w:rPr>
        <w:t xml:space="preserve">way </w:t>
      </w:r>
      <w:r w:rsidR="003D4571" w:rsidRPr="00781922">
        <w:rPr>
          <w:rFonts w:ascii="Times New Roman" w:hAnsi="Times New Roman" w:cs="Times New Roman"/>
        </w:rPr>
        <w:t xml:space="preserve">Sarah </w:t>
      </w:r>
      <w:r w:rsidR="003522A4" w:rsidRPr="00781922">
        <w:rPr>
          <w:rFonts w:ascii="Times New Roman" w:hAnsi="Times New Roman" w:cs="Times New Roman"/>
        </w:rPr>
        <w:t xml:space="preserve">can keep </w:t>
      </w:r>
      <w:r w:rsidR="00F17E6D" w:rsidRPr="00781922">
        <w:rPr>
          <w:rFonts w:ascii="Times New Roman" w:hAnsi="Times New Roman" w:cs="Times New Roman"/>
        </w:rPr>
        <w:t>management abreast of progress and aware of any changes in the functionality that will be delivered.</w:t>
      </w:r>
    </w:p>
    <w:p w14:paraId="0D9270B9" w14:textId="195FC85C" w:rsidR="003B1ADC" w:rsidRPr="00781922" w:rsidRDefault="009B5C43" w:rsidP="009625B5">
      <w:pPr>
        <w:pStyle w:val="ListParagraph"/>
        <w:numPr>
          <w:ilvl w:val="0"/>
          <w:numId w:val="21"/>
        </w:numPr>
        <w:rPr>
          <w:rFonts w:ascii="Times New Roman" w:eastAsia="Times New Roman" w:hAnsi="Times New Roman" w:cs="Times New Roman"/>
          <w:sz w:val="28"/>
          <w:szCs w:val="28"/>
        </w:rPr>
      </w:pPr>
      <w:r w:rsidRPr="00781922">
        <w:rPr>
          <w:rFonts w:ascii="Times New Roman" w:hAnsi="Times New Roman" w:cs="Times New Roman"/>
        </w:rPr>
        <w:t xml:space="preserve">You </w:t>
      </w:r>
      <w:r w:rsidR="003A6F62" w:rsidRPr="00781922">
        <w:rPr>
          <w:rFonts w:ascii="Times New Roman" w:hAnsi="Times New Roman" w:cs="Times New Roman"/>
        </w:rPr>
        <w:t xml:space="preserve">should plan </w:t>
      </w:r>
      <w:r w:rsidRPr="00781922">
        <w:rPr>
          <w:rFonts w:ascii="Times New Roman" w:hAnsi="Times New Roman" w:cs="Times New Roman"/>
        </w:rPr>
        <w:t xml:space="preserve">your project in such a way that you can deliver incremental value to Sarah even if you cannot complete all </w:t>
      </w:r>
      <w:r w:rsidR="003A6F62" w:rsidRPr="00781922">
        <w:rPr>
          <w:rFonts w:ascii="Times New Roman" w:hAnsi="Times New Roman" w:cs="Times New Roman"/>
        </w:rPr>
        <w:t>her requirements.</w:t>
      </w:r>
    </w:p>
    <w:p w14:paraId="5C10E003" w14:textId="55413D0E" w:rsidR="003B1ADC" w:rsidRPr="00781922" w:rsidRDefault="00AA40DA" w:rsidP="00912611">
      <w:pPr>
        <w:pStyle w:val="ListParagraph"/>
        <w:numPr>
          <w:ilvl w:val="1"/>
          <w:numId w:val="21"/>
        </w:numPr>
        <w:rPr>
          <w:rFonts w:ascii="Times New Roman" w:eastAsia="Times New Roman" w:hAnsi="Times New Roman" w:cs="Times New Roman"/>
          <w:sz w:val="28"/>
          <w:szCs w:val="28"/>
        </w:rPr>
      </w:pPr>
      <w:r w:rsidRPr="00781922">
        <w:rPr>
          <w:rFonts w:ascii="Times New Roman" w:hAnsi="Times New Roman" w:cs="Times New Roman"/>
        </w:rPr>
        <w:t>Recall the aircraft requirements document from the Requirements Engineering unit – one of the final chapters designated useful subcomponents that the vendor could deliver.</w:t>
      </w:r>
    </w:p>
    <w:sectPr w:rsidR="003B1ADC" w:rsidRPr="00781922" w:rsidSect="003031E0">
      <w:headerReference w:type="default" r:id="rId57"/>
      <w:footerReference w:type="default" r:id="rId5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parth patil" w:date="2025-08-21T11:51:00Z" w:initials="pp">
    <w:p w14:paraId="158F72F5" w14:textId="77777777" w:rsidR="00A36DA7" w:rsidRDefault="00A36DA7" w:rsidP="00A36DA7">
      <w:r>
        <w:rPr>
          <w:rStyle w:val="CommentReference"/>
        </w:rPr>
        <w:annotationRef/>
      </w:r>
      <w:r>
        <w:rPr>
          <w:sz w:val="20"/>
          <w:szCs w:val="20"/>
        </w:rPr>
        <w:t>Verify resources given by ChatGPT and add any relevant stuff here.</w:t>
      </w:r>
    </w:p>
    <w:p w14:paraId="3B39DA66" w14:textId="77777777" w:rsidR="00A36DA7" w:rsidRDefault="00A36DA7" w:rsidP="00A36DA7"/>
    <w:p w14:paraId="3FEBF46F" w14:textId="77777777" w:rsidR="00A36DA7" w:rsidRDefault="00A36DA7" w:rsidP="00A36DA7">
      <w:r>
        <w:rPr>
          <w:sz w:val="20"/>
          <w:szCs w:val="20"/>
        </w:rPr>
        <w:t>Might also consider using Python Django framework for web server needs</w:t>
      </w:r>
    </w:p>
  </w:comment>
  <w:comment w:id="1" w:author="James C Davis" w:date="2025-08-24T16:35:00Z" w:initials="JCD">
    <w:p w14:paraId="3610F4BD" w14:textId="77777777" w:rsidR="006F423C" w:rsidRDefault="006F423C" w:rsidP="006F423C">
      <w:r>
        <w:rPr>
          <w:rStyle w:val="CommentReference"/>
        </w:rPr>
        <w:annotationRef/>
      </w:r>
      <w:r>
        <w:rPr>
          <w:sz w:val="20"/>
          <w:szCs w:val="20"/>
        </w:rPr>
        <w:t>This needs resources added.</w:t>
      </w:r>
    </w:p>
  </w:comment>
  <w:comment w:id="12" w:author="Guest User" w:date="2025-08-25T15:56:00Z" w:initials="GU">
    <w:p w14:paraId="4C15BEC5" w14:textId="2008BC0B" w:rsidR="00A46DA0" w:rsidRDefault="00863E3A">
      <w:pPr>
        <w:pStyle w:val="CommentText"/>
      </w:pPr>
      <w:r>
        <w:rPr>
          <w:rStyle w:val="CommentReference"/>
        </w:rPr>
        <w:annotationRef/>
      </w:r>
      <w:r w:rsidRPr="668DCA2F">
        <w:t>Please check the ModelGo paper (linked above) and see if this requirement makes sense in the HF context or if we need to change it. It would be fun if they have to make use of the ModelGo tool.</w:t>
      </w:r>
    </w:p>
  </w:comment>
  <w:comment w:id="14" w:author="Guest User" w:date="2025-08-25T15:59:00Z" w:initials="GU">
    <w:p w14:paraId="14C04B2E" w14:textId="044B4678" w:rsidR="00A46DA0" w:rsidRDefault="00863E3A">
      <w:pPr>
        <w:pStyle w:val="CommentText"/>
      </w:pPr>
      <w:r>
        <w:rPr>
          <w:rStyle w:val="CommentReference"/>
        </w:rPr>
        <w:annotationRef/>
      </w:r>
      <w:r w:rsidRPr="747FBEFD">
        <w:t xml:space="preserve">Can we add a more precise requirement, like "the following type-checker command should work on your codebase" </w:t>
      </w:r>
    </w:p>
  </w:comment>
  <w:comment w:id="15" w:author="parth patil" w:date="2025-08-27T11:09:00Z" w:initials="pp">
    <w:p w14:paraId="650917E7" w14:textId="77777777" w:rsidR="0026215F" w:rsidRDefault="0026215F" w:rsidP="0026215F">
      <w:r>
        <w:rPr>
          <w:rStyle w:val="CommentReference"/>
        </w:rPr>
        <w:annotationRef/>
      </w:r>
      <w:r>
        <w:rPr>
          <w:sz w:val="20"/>
          <w:szCs w:val="20"/>
        </w:rPr>
        <w:t>I was thinking off including that in the Autograder, but yeah make send to mention it here.</w:t>
      </w:r>
    </w:p>
  </w:comment>
  <w:comment w:id="16" w:author="Guest User" w:date="2025-08-28T07:14:00Z" w:initials="GU">
    <w:p w14:paraId="62690F3F" w14:textId="216CD5C9" w:rsidR="00863E3A" w:rsidRDefault="00863E3A">
      <w:pPr>
        <w:pStyle w:val="CommentText"/>
      </w:pPr>
      <w:r>
        <w:rPr>
          <w:rStyle w:val="CommentReference"/>
        </w:rPr>
        <w:annotationRef/>
      </w:r>
      <w:r w:rsidRPr="1193A9CB">
        <w:t>OK --- is there some tool we can use to automatically *check* if it's typed python? eg can we run mypy or another one of these tools in the autograder? Or will we be asking them for evidence in their report instead?</w:t>
      </w:r>
    </w:p>
  </w:comment>
  <w:comment w:id="18" w:author="Guest User" w:date="2025-08-25T16:09:00Z" w:initials="GU">
    <w:p w14:paraId="7611348C" w14:textId="6D0D567E" w:rsidR="00A46DA0" w:rsidRDefault="00863E3A">
      <w:pPr>
        <w:pStyle w:val="CommentText"/>
      </w:pPr>
      <w:r>
        <w:rPr>
          <w:rStyle w:val="CommentReference"/>
        </w:rPr>
        <w:annotationRef/>
      </w:r>
      <w:r w:rsidRPr="396AA889">
        <w:t>Hmm let's update this for GPT era</w:t>
      </w:r>
    </w:p>
  </w:comment>
  <w:comment w:id="19" w:author="Guest User" w:date="2025-08-25T16:09:00Z" w:initials="GU">
    <w:p w14:paraId="4A383CAB" w14:textId="6C7C36BA" w:rsidR="00A46DA0" w:rsidRDefault="00863E3A">
      <w:pPr>
        <w:pStyle w:val="CommentText"/>
      </w:pPr>
      <w:r>
        <w:rPr>
          <w:rStyle w:val="CommentReference"/>
        </w:rPr>
        <w:annotationRef/>
      </w:r>
      <w:r w:rsidRPr="1DEF3A2A">
        <w:t>What about from GPT or copilot?</w:t>
      </w:r>
    </w:p>
  </w:comment>
  <w:comment w:id="20" w:author="Guest User" w:date="2025-08-28T07:23:00Z" w:initials="GU">
    <w:p w14:paraId="306BCEC8" w14:textId="15AABA3D" w:rsidR="00863E3A" w:rsidRDefault="00863E3A">
      <w:pPr>
        <w:pStyle w:val="CommentText"/>
      </w:pPr>
      <w:r>
        <w:rPr>
          <w:rStyle w:val="CommentReference"/>
        </w:rPr>
        <w:annotationRef/>
      </w:r>
      <w:r w:rsidRPr="27856372">
        <w:t>Please add a link here to the PeaTMOSS or PTMTorrent paper, whichever one uses LLMs to mine READMEs.</w:t>
      </w:r>
    </w:p>
  </w:comment>
  <w:comment w:id="21" w:author="Guest User" w:date="2025-08-25T16:12:00Z" w:initials="GU">
    <w:p w14:paraId="70F60857" w14:textId="57558614" w:rsidR="00A46DA0" w:rsidRDefault="00863E3A">
      <w:pPr>
        <w:pStyle w:val="CommentText"/>
      </w:pPr>
      <w:r>
        <w:rPr>
          <w:rStyle w:val="CommentReference"/>
        </w:rPr>
        <w:annotationRef/>
      </w:r>
      <w:r w:rsidRPr="70D33496">
        <w:t>This should likewise be referring to the Report assignment. Again make sure we don't lose anything spicy.</w:t>
      </w:r>
    </w:p>
  </w:comment>
  <w:comment w:id="22" w:author="Guest User" w:date="2025-08-25T16:12:00Z" w:initials="GU">
    <w:p w14:paraId="661631F8" w14:textId="1C2F5C66" w:rsidR="00A46DA0" w:rsidRDefault="00863E3A">
      <w:pPr>
        <w:pStyle w:val="CommentText"/>
      </w:pPr>
      <w:r>
        <w:rPr>
          <w:rStyle w:val="CommentReference"/>
        </w:rPr>
        <w:annotationRef/>
      </w:r>
      <w:r w:rsidRPr="31FC51FD">
        <w:t>Again, refer to the assignment etc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FEBF46F" w15:done="0"/>
  <w15:commentEx w15:paraId="3610F4BD" w15:paraIdParent="3FEBF46F" w15:done="0"/>
  <w15:commentEx w15:paraId="4C15BEC5" w15:done="0"/>
  <w15:commentEx w15:paraId="14C04B2E" w15:done="0"/>
  <w15:commentEx w15:paraId="650917E7" w15:paraIdParent="14C04B2E" w15:done="0"/>
  <w15:commentEx w15:paraId="62690F3F" w15:paraIdParent="14C04B2E" w15:done="0"/>
  <w15:commentEx w15:paraId="7611348C" w15:done="0"/>
  <w15:commentEx w15:paraId="4A383CAB" w15:done="0"/>
  <w15:commentEx w15:paraId="306BCEC8" w15:done="0"/>
  <w15:commentEx w15:paraId="70F60857" w15:done="0"/>
  <w15:commentEx w15:paraId="661631F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7C60E93" w16cex:dateUtc="2025-08-21T15:51:00Z"/>
  <w16cex:commentExtensible w16cex:durableId="276B54C1" w16cex:dateUtc="2025-08-24T20:35:00Z"/>
  <w16cex:commentExtensible w16cex:durableId="5385323A" w16cex:dateUtc="2025-08-25T19:56:00Z"/>
  <w16cex:commentExtensible w16cex:durableId="02EC7C73" w16cex:dateUtc="2025-08-25T19:59:00Z"/>
  <w16cex:commentExtensible w16cex:durableId="730979A7" w16cex:dateUtc="2025-08-27T15:09:00Z"/>
  <w16cex:commentExtensible w16cex:durableId="0D91AE78" w16cex:dateUtc="2025-08-28T11:14:00Z"/>
  <w16cex:commentExtensible w16cex:durableId="5984AA49" w16cex:dateUtc="2025-08-25T20:09:00Z"/>
  <w16cex:commentExtensible w16cex:durableId="0FC9876E" w16cex:dateUtc="2025-08-25T20:09:00Z"/>
  <w16cex:commentExtensible w16cex:durableId="6037CEC6" w16cex:dateUtc="2025-08-28T11:23:00Z"/>
  <w16cex:commentExtensible w16cex:durableId="74849819" w16cex:dateUtc="2025-08-25T20:12:00Z"/>
  <w16cex:commentExtensible w16cex:durableId="0220A91A" w16cex:dateUtc="2025-08-25T20: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FEBF46F" w16cid:durableId="47C60E93"/>
  <w16cid:commentId w16cid:paraId="3610F4BD" w16cid:durableId="276B54C1"/>
  <w16cid:commentId w16cid:paraId="4C15BEC5" w16cid:durableId="5385323A"/>
  <w16cid:commentId w16cid:paraId="14C04B2E" w16cid:durableId="02EC7C73"/>
  <w16cid:commentId w16cid:paraId="650917E7" w16cid:durableId="730979A7"/>
  <w16cid:commentId w16cid:paraId="62690F3F" w16cid:durableId="0D91AE78"/>
  <w16cid:commentId w16cid:paraId="7611348C" w16cid:durableId="5984AA49"/>
  <w16cid:commentId w16cid:paraId="4A383CAB" w16cid:durableId="0FC9876E"/>
  <w16cid:commentId w16cid:paraId="306BCEC8" w16cid:durableId="6037CEC6"/>
  <w16cid:commentId w16cid:paraId="70F60857" w16cid:durableId="74849819"/>
  <w16cid:commentId w16cid:paraId="661631F8" w16cid:durableId="0220A91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BB64FA" w14:textId="77777777" w:rsidR="00652D12" w:rsidRDefault="00652D12" w:rsidP="00D678A6">
      <w:r>
        <w:separator/>
      </w:r>
    </w:p>
  </w:endnote>
  <w:endnote w:type="continuationSeparator" w:id="0">
    <w:p w14:paraId="5DB4DA58" w14:textId="77777777" w:rsidR="00652D12" w:rsidRDefault="00652D12" w:rsidP="00D678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altName w:val="Sylfaen"/>
    <w:panose1 w:val="020B06040202020202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webkit-standard">
    <w:altName w:val="Cambria"/>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5CA59D" w14:textId="23453C1D" w:rsidR="004B6F66" w:rsidRDefault="545CBF2A">
    <w:pPr>
      <w:pStyle w:val="Footer"/>
    </w:pPr>
    <w:r>
      <w:t>Last modified: 28 August 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F011D6" w14:textId="77777777" w:rsidR="00652D12" w:rsidRDefault="00652D12" w:rsidP="00D678A6">
      <w:r>
        <w:separator/>
      </w:r>
    </w:p>
  </w:footnote>
  <w:footnote w:type="continuationSeparator" w:id="0">
    <w:p w14:paraId="53D9C3E1" w14:textId="77777777" w:rsidR="00652D12" w:rsidRDefault="00652D12" w:rsidP="00D678A6">
      <w:r>
        <w:continuationSeparator/>
      </w:r>
    </w:p>
  </w:footnote>
  <w:footnote w:id="1">
    <w:p w14:paraId="7A584D4A" w14:textId="3F84A591" w:rsidR="00915C8B" w:rsidRDefault="00915C8B">
      <w:pPr>
        <w:pStyle w:val="FootnoteText"/>
      </w:pPr>
      <w:r>
        <w:rPr>
          <w:rStyle w:val="FootnoteReference"/>
        </w:rPr>
        <w:footnoteRef/>
      </w:r>
      <w:r>
        <w:t xml:space="preserve"> ACME Corp. maintains an in-house engineering staff that establishes requirements and architectures for the software infrastructure on which they rely, but the actual design and implementation of this software is contracted out.</w:t>
      </w:r>
    </w:p>
  </w:footnote>
  <w:footnote w:id="2">
    <w:p w14:paraId="1F5C0A91" w14:textId="4C3A0197" w:rsidR="00A90A8C" w:rsidRPr="00A71DB0" w:rsidRDefault="00A90A8C">
      <w:pPr>
        <w:pStyle w:val="FootnoteText"/>
      </w:pPr>
      <w:r>
        <w:rPr>
          <w:rStyle w:val="FootnoteReference"/>
        </w:rPr>
        <w:footnoteRef/>
      </w:r>
      <w:r>
        <w:t xml:space="preserve"> In documents like this one, environment variables are written in ALL_CAPS, use </w:t>
      </w:r>
      <w:proofErr w:type="spellStart"/>
      <w:r>
        <w:t>snake_case</w:t>
      </w:r>
      <w:proofErr w:type="spellEnd"/>
      <w:r>
        <w:t xml:space="preserve">, and sometimes have a $ in front. When </w:t>
      </w:r>
      <w:r w:rsidR="00CF5A57">
        <w:t>you read</w:t>
      </w:r>
      <w:r>
        <w:t xml:space="preserve"> “the environment variable $GITHUB_TOKEN” </w:t>
      </w:r>
      <w:r w:rsidR="00CF5A57">
        <w:t>it</w:t>
      </w:r>
      <w:r w:rsidR="00B167E1">
        <w:t xml:space="preserve"> </w:t>
      </w:r>
      <w:r>
        <w:t>mean</w:t>
      </w:r>
      <w:r w:rsidR="00CF5A57">
        <w:t>s</w:t>
      </w:r>
      <w:r>
        <w:t xml:space="preserve"> that there is a variable defined in the environment whose name is GITHUB_TOKEN, which you should access using </w:t>
      </w:r>
      <w:r w:rsidR="00A71DB0">
        <w:t>(in</w:t>
      </w:r>
      <w:r w:rsidR="00F22A4A">
        <w:t xml:space="preserve"> python</w:t>
      </w:r>
      <w:r w:rsidR="00A71DB0">
        <w:t xml:space="preserve">) something like: </w:t>
      </w:r>
      <w:proofErr w:type="spellStart"/>
      <w:r w:rsidR="00754274">
        <w:rPr>
          <w:rStyle w:val="apple-converted-space"/>
          <w:rFonts w:ascii="Courier New" w:hAnsi="Courier New" w:cs="Courier New"/>
          <w:color w:val="000000"/>
        </w:rPr>
        <w:t>githubToken</w:t>
      </w:r>
      <w:proofErr w:type="spellEnd"/>
      <w:r w:rsidR="00A71DB0" w:rsidRPr="00A71DB0">
        <w:rPr>
          <w:rFonts w:ascii="Courier New" w:hAnsi="Courier New" w:cs="Courier New"/>
          <w:color w:val="000000"/>
        </w:rPr>
        <w:t xml:space="preserve"> =</w:t>
      </w:r>
      <w:proofErr w:type="spellStart"/>
      <w:r w:rsidR="00F22A4A">
        <w:rPr>
          <w:rFonts w:ascii="Courier New" w:hAnsi="Courier New" w:cs="Courier New"/>
          <w:color w:val="000000"/>
        </w:rPr>
        <w:t>os.</w:t>
      </w:r>
      <w:r w:rsidR="00E63ACA">
        <w:rPr>
          <w:rFonts w:ascii="Courier New" w:hAnsi="Courier New" w:cs="Courier New"/>
          <w:color w:val="000000"/>
        </w:rPr>
        <w:t>environ</w:t>
      </w:r>
      <w:proofErr w:type="spellEnd"/>
      <w:r w:rsidR="00E63ACA">
        <w:rPr>
          <w:rFonts w:ascii="Courier New" w:hAnsi="Courier New" w:cs="Courier New"/>
          <w:color w:val="000000"/>
        </w:rPr>
        <w:t>[“</w:t>
      </w:r>
      <w:r w:rsidR="00754274">
        <w:rPr>
          <w:rStyle w:val="hljs-property"/>
          <w:rFonts w:ascii="Courier New" w:hAnsi="Courier New" w:cs="Courier New"/>
          <w:color w:val="000000"/>
        </w:rPr>
        <w:t>GITHUB_TOKEN</w:t>
      </w:r>
      <w:r w:rsidR="00E63ACA">
        <w:rPr>
          <w:rFonts w:ascii="-webkit-standard" w:hAnsi="-webkit-standard"/>
          <w:color w:val="000000"/>
        </w:rPr>
        <w:t>”]</w:t>
      </w:r>
    </w:p>
  </w:footnote>
  <w:footnote w:id="3">
    <w:p w14:paraId="49E969A5" w14:textId="4BC18275" w:rsidR="00181F33" w:rsidRDefault="00181F33">
      <w:pPr>
        <w:pStyle w:val="FootnoteText"/>
      </w:pPr>
      <w:r>
        <w:rPr>
          <w:rStyle w:val="FootnoteReference"/>
        </w:rPr>
        <w:footnoteRef/>
      </w:r>
      <w:r>
        <w:t xml:space="preserve"> There are many views on what and how much to log. Some good resources are (1) </w:t>
      </w:r>
      <w:hyperlink r:id="rId1" w:history="1">
        <w:r w:rsidRPr="00181F33">
          <w:rPr>
            <w:rStyle w:val="Hyperlink"/>
          </w:rPr>
          <w:t>this blog</w:t>
        </w:r>
      </w:hyperlink>
      <w:r>
        <w:t xml:space="preserve">; and (2) </w:t>
      </w:r>
      <w:hyperlink r:id="rId2" w:history="1">
        <w:r w:rsidRPr="00181F33">
          <w:rPr>
            <w:rStyle w:val="Hyperlink"/>
          </w:rPr>
          <w:t>this SO post</w:t>
        </w:r>
      </w:hyperlink>
      <w:r>
        <w:t>.</w:t>
      </w:r>
    </w:p>
  </w:footnote>
  <w:footnote w:id="4">
    <w:p w14:paraId="7BCE0B7B" w14:textId="77777777" w:rsidR="00D84896" w:rsidRDefault="00D84896" w:rsidP="004861EC">
      <w:pPr>
        <w:pStyle w:val="FootnoteText"/>
        <w:spacing w:after="240"/>
      </w:pPr>
      <w:r>
        <w:rPr>
          <w:rStyle w:val="FootnoteReference"/>
        </w:rPr>
        <w:footnoteRef/>
      </w:r>
      <w:r>
        <w:t xml:space="preserve"> ECEGRID has retired. See </w:t>
      </w:r>
      <w:hyperlink r:id="rId3" w:history="1">
        <w:r w:rsidRPr="00A74638">
          <w:rPr>
            <w:rStyle w:val="Hyperlink"/>
          </w:rPr>
          <w:t>https://engineering.purdue.edu/ECN/Support/KB/Docs/ECEThinlinc</w:t>
        </w:r>
      </w:hyperlink>
      <w:r>
        <w:t xml:space="preserve"> for the new machines.</w:t>
      </w:r>
    </w:p>
  </w:footnote>
  <w:footnote w:id="5">
    <w:p w14:paraId="4F16F3B6" w14:textId="779D4A67" w:rsidR="00740653" w:rsidRDefault="00740653">
      <w:pPr>
        <w:pStyle w:val="FootnoteText"/>
      </w:pPr>
      <w:r>
        <w:rPr>
          <w:rStyle w:val="FootnoteReference"/>
        </w:rPr>
        <w:footnoteRef/>
      </w:r>
      <w:r>
        <w:t xml:space="preserve"> Bad news: You are bad at estimating</w:t>
      </w:r>
      <w:r w:rsidR="00C52C41">
        <w:t xml:space="preserve"> how long things will take</w:t>
      </w:r>
      <w:r>
        <w:t xml:space="preserve">. Good news: </w:t>
      </w:r>
      <w:r w:rsidR="00C52C41">
        <w:t>With careful practice, y</w:t>
      </w:r>
      <w:r>
        <w:t>ou can get better.</w:t>
      </w:r>
      <w:r w:rsidR="00C52C41">
        <w:t xml:space="preserve"> As a simple rule of thumb, add 50% to your team’s best guess. For more reading, </w:t>
      </w:r>
      <w:r>
        <w:t xml:space="preserve"> </w:t>
      </w:r>
      <w:hyperlink r:id="rId4" w:history="1">
        <w:r w:rsidR="00C52C41">
          <w:rPr>
            <w:rStyle w:val="Hyperlink"/>
          </w:rPr>
          <w:t>t</w:t>
        </w:r>
        <w:r w:rsidRPr="00740653">
          <w:rPr>
            <w:rStyle w:val="Hyperlink"/>
          </w:rPr>
          <w:t>his blog post</w:t>
        </w:r>
      </w:hyperlink>
      <w:r>
        <w:t xml:space="preserve"> is chock full o’ wisdom.</w:t>
      </w:r>
    </w:p>
  </w:footnote>
  <w:footnote w:id="6">
    <w:p w14:paraId="650BC62B" w14:textId="77777777" w:rsidR="004239D8" w:rsidRDefault="004239D8" w:rsidP="004239D8">
      <w:pPr>
        <w:pStyle w:val="FootnoteText"/>
      </w:pPr>
      <w:r>
        <w:rPr>
          <w:rStyle w:val="FootnoteReference"/>
        </w:rPr>
        <w:footnoteRef/>
      </w:r>
      <w:r>
        <w:t xml:space="preserve"> Pro-tip: After you have a design, build an end-to-end skeleton to get the interfaces working.</w:t>
      </w:r>
    </w:p>
  </w:footnote>
  <w:footnote w:id="7">
    <w:p w14:paraId="2B542D5F" w14:textId="39425344" w:rsidR="00CC3B05" w:rsidRDefault="00CC3B05">
      <w:pPr>
        <w:pStyle w:val="FootnoteText"/>
      </w:pPr>
      <w:r>
        <w:rPr>
          <w:rStyle w:val="FootnoteReference"/>
        </w:rPr>
        <w:footnoteRef/>
      </w:r>
      <w:r>
        <w:t xml:space="preserve"> Specific elements assessed in the grading rubric include (1) the presence of a main README and in any sub-directories to document the design – no project should leave home without them! – and (2) suitable module-level (top of file) and function-level comments documenting the implementation </w:t>
      </w:r>
    </w:p>
  </w:footnote>
  <w:footnote w:id="8">
    <w:p w14:paraId="0210EA3E" w14:textId="79662AB5" w:rsidR="00E17901" w:rsidRDefault="00E17901">
      <w:pPr>
        <w:pStyle w:val="FootnoteText"/>
      </w:pPr>
      <w:r>
        <w:rPr>
          <w:rStyle w:val="FootnoteReference"/>
        </w:rPr>
        <w:footnoteRef/>
      </w:r>
      <w:r>
        <w:t xml:space="preserve"> </w:t>
      </w:r>
      <w:r w:rsidR="00E872BE">
        <w:t>“</w:t>
      </w:r>
      <w:r>
        <w:t>40 hours per person for this project</w:t>
      </w:r>
      <w:r w:rsidR="00E872BE">
        <w:t>”</w:t>
      </w:r>
      <w:r>
        <w:t xml:space="preserve"> – Since the project will run for 5 weeks, that</w:t>
      </w:r>
      <w:r w:rsidR="00E4601F">
        <w:t xml:space="preserve"> will average out to ~</w:t>
      </w:r>
      <w:r w:rsidR="00E872BE">
        <w:t>8 hours per teammate per week.</w:t>
      </w:r>
      <w:r w:rsidR="00E4601F">
        <w:t xml:space="preserve"> The postmortem week should be lighter and the earlier weeks a little heavier.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3BBC71" w14:textId="33B3A230" w:rsidR="00D678A6" w:rsidRDefault="0E79CC9F" w:rsidP="00810FFC">
    <w:pPr>
      <w:pStyle w:val="Header"/>
      <w:tabs>
        <w:tab w:val="clear" w:pos="9360"/>
      </w:tabs>
    </w:pPr>
    <w:r>
      <w:t>ECE 30861/46100 – Software Engineering</w:t>
    </w:r>
    <w:r w:rsidR="00D678A6">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02B5F"/>
    <w:multiLevelType w:val="multilevel"/>
    <w:tmpl w:val="083053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CC6CF7"/>
    <w:multiLevelType w:val="hybridMultilevel"/>
    <w:tmpl w:val="FA3C8B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84A270E"/>
    <w:multiLevelType w:val="hybridMultilevel"/>
    <w:tmpl w:val="FAF2A2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730B3D"/>
    <w:multiLevelType w:val="hybridMultilevel"/>
    <w:tmpl w:val="A52E4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0D2402"/>
    <w:multiLevelType w:val="hybridMultilevel"/>
    <w:tmpl w:val="487E9B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08E52CD"/>
    <w:multiLevelType w:val="hybridMultilevel"/>
    <w:tmpl w:val="8382B4C6"/>
    <w:lvl w:ilvl="0" w:tplc="F87C2ED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C5397"/>
    <w:multiLevelType w:val="hybridMultilevel"/>
    <w:tmpl w:val="92DC86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920D1F"/>
    <w:multiLevelType w:val="hybridMultilevel"/>
    <w:tmpl w:val="12A233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A7071C"/>
    <w:multiLevelType w:val="hybridMultilevel"/>
    <w:tmpl w:val="6674D8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581165"/>
    <w:multiLevelType w:val="hybridMultilevel"/>
    <w:tmpl w:val="599AF65C"/>
    <w:lvl w:ilvl="0" w:tplc="9C1C572A">
      <w:numFmt w:val="bullet"/>
      <w:lvlText w:val="-"/>
      <w:lvlJc w:val="left"/>
      <w:pPr>
        <w:ind w:left="720" w:hanging="360"/>
      </w:pPr>
      <w:rPr>
        <w:rFonts w:ascii="Times" w:eastAsia="Times New Roman" w:hAns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BD7AB7"/>
    <w:multiLevelType w:val="hybridMultilevel"/>
    <w:tmpl w:val="68422E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C52DDA"/>
    <w:multiLevelType w:val="multilevel"/>
    <w:tmpl w:val="651441E8"/>
    <w:lvl w:ilvl="0">
      <w:start w:val="5"/>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A534253"/>
    <w:multiLevelType w:val="multilevel"/>
    <w:tmpl w:val="4A7CD6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847826"/>
    <w:multiLevelType w:val="hybridMultilevel"/>
    <w:tmpl w:val="42FAB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0C3513"/>
    <w:multiLevelType w:val="hybridMultilevel"/>
    <w:tmpl w:val="931640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F676A7"/>
    <w:multiLevelType w:val="hybridMultilevel"/>
    <w:tmpl w:val="7B32C9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27D43DA"/>
    <w:multiLevelType w:val="multilevel"/>
    <w:tmpl w:val="7636656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15:restartNumberingAfterBreak="0">
    <w:nsid w:val="52F55823"/>
    <w:multiLevelType w:val="hybridMultilevel"/>
    <w:tmpl w:val="7D825EA4"/>
    <w:lvl w:ilvl="0" w:tplc="3C445EF0">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8310D87"/>
    <w:multiLevelType w:val="hybridMultilevel"/>
    <w:tmpl w:val="B184C2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8602456"/>
    <w:multiLevelType w:val="hybridMultilevel"/>
    <w:tmpl w:val="4E1AAA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9653862"/>
    <w:multiLevelType w:val="hybridMultilevel"/>
    <w:tmpl w:val="A1D03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A3A34EA"/>
    <w:multiLevelType w:val="hybridMultilevel"/>
    <w:tmpl w:val="48E85E86"/>
    <w:lvl w:ilvl="0" w:tplc="9C1C572A">
      <w:numFmt w:val="bullet"/>
      <w:lvlText w:val="-"/>
      <w:lvlJc w:val="left"/>
      <w:pPr>
        <w:ind w:left="720" w:hanging="360"/>
      </w:pPr>
      <w:rPr>
        <w:rFonts w:ascii="Times" w:eastAsia="Times New Roman" w:hAnsi="Time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B9648F8"/>
    <w:multiLevelType w:val="hybridMultilevel"/>
    <w:tmpl w:val="9E767C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8B547A0"/>
    <w:multiLevelType w:val="hybridMultilevel"/>
    <w:tmpl w:val="20C0EEB0"/>
    <w:lvl w:ilvl="0" w:tplc="9C1C572A">
      <w:numFmt w:val="bullet"/>
      <w:lvlText w:val="-"/>
      <w:lvlJc w:val="left"/>
      <w:pPr>
        <w:ind w:left="720" w:hanging="360"/>
      </w:pPr>
      <w:rPr>
        <w:rFonts w:ascii="Times" w:eastAsia="Times New Roman" w:hAns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E68651F"/>
    <w:multiLevelType w:val="hybridMultilevel"/>
    <w:tmpl w:val="411073C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71B17610"/>
    <w:multiLevelType w:val="hybridMultilevel"/>
    <w:tmpl w:val="283E6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26607BA"/>
    <w:multiLevelType w:val="hybridMultilevel"/>
    <w:tmpl w:val="4B508E74"/>
    <w:lvl w:ilvl="0" w:tplc="3FEE1C5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901FFA"/>
    <w:multiLevelType w:val="multilevel"/>
    <w:tmpl w:val="07A23F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53A10E5"/>
    <w:multiLevelType w:val="hybridMultilevel"/>
    <w:tmpl w:val="85963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A375DAA"/>
    <w:multiLevelType w:val="hybridMultilevel"/>
    <w:tmpl w:val="44AE409C"/>
    <w:lvl w:ilvl="0" w:tplc="BA8C0AF2">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BC63AAF"/>
    <w:multiLevelType w:val="hybridMultilevel"/>
    <w:tmpl w:val="A18CE5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DE6443B"/>
    <w:multiLevelType w:val="multilevel"/>
    <w:tmpl w:val="78306D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ECE7344"/>
    <w:multiLevelType w:val="hybridMultilevel"/>
    <w:tmpl w:val="A72CD3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56184756">
    <w:abstractNumId w:val="8"/>
  </w:num>
  <w:num w:numId="2" w16cid:durableId="540361189">
    <w:abstractNumId w:val="29"/>
  </w:num>
  <w:num w:numId="3" w16cid:durableId="447163621">
    <w:abstractNumId w:val="30"/>
  </w:num>
  <w:num w:numId="4" w16cid:durableId="1414282119">
    <w:abstractNumId w:val="27"/>
  </w:num>
  <w:num w:numId="5" w16cid:durableId="533273695">
    <w:abstractNumId w:val="28"/>
  </w:num>
  <w:num w:numId="6" w16cid:durableId="296035567">
    <w:abstractNumId w:val="13"/>
  </w:num>
  <w:num w:numId="7" w16cid:durableId="1760757618">
    <w:abstractNumId w:val="18"/>
  </w:num>
  <w:num w:numId="8" w16cid:durableId="379863814">
    <w:abstractNumId w:val="17"/>
  </w:num>
  <w:num w:numId="9" w16cid:durableId="1283151390">
    <w:abstractNumId w:val="5"/>
  </w:num>
  <w:num w:numId="10" w16cid:durableId="1414275963">
    <w:abstractNumId w:val="26"/>
  </w:num>
  <w:num w:numId="11" w16cid:durableId="1849904003">
    <w:abstractNumId w:val="2"/>
  </w:num>
  <w:num w:numId="12" w16cid:durableId="375739800">
    <w:abstractNumId w:val="14"/>
  </w:num>
  <w:num w:numId="13" w16cid:durableId="1961716264">
    <w:abstractNumId w:val="6"/>
  </w:num>
  <w:num w:numId="14" w16cid:durableId="89788184">
    <w:abstractNumId w:val="19"/>
  </w:num>
  <w:num w:numId="15" w16cid:durableId="850483931">
    <w:abstractNumId w:val="16"/>
  </w:num>
  <w:num w:numId="16" w16cid:durableId="1895696578">
    <w:abstractNumId w:val="24"/>
  </w:num>
  <w:num w:numId="17" w16cid:durableId="945044168">
    <w:abstractNumId w:val="0"/>
  </w:num>
  <w:num w:numId="18" w16cid:durableId="397435713">
    <w:abstractNumId w:val="11"/>
  </w:num>
  <w:num w:numId="19" w16cid:durableId="1305116022">
    <w:abstractNumId w:val="1"/>
  </w:num>
  <w:num w:numId="20" w16cid:durableId="39715563">
    <w:abstractNumId w:val="9"/>
  </w:num>
  <w:num w:numId="21" w16cid:durableId="1045568090">
    <w:abstractNumId w:val="21"/>
  </w:num>
  <w:num w:numId="22" w16cid:durableId="384648499">
    <w:abstractNumId w:val="10"/>
  </w:num>
  <w:num w:numId="23" w16cid:durableId="1569413987">
    <w:abstractNumId w:val="23"/>
  </w:num>
  <w:num w:numId="24" w16cid:durableId="940382583">
    <w:abstractNumId w:val="7"/>
  </w:num>
  <w:num w:numId="25" w16cid:durableId="1484421301">
    <w:abstractNumId w:val="32"/>
  </w:num>
  <w:num w:numId="26" w16cid:durableId="151262781">
    <w:abstractNumId w:val="22"/>
  </w:num>
  <w:num w:numId="27" w16cid:durableId="1079522751">
    <w:abstractNumId w:val="4"/>
  </w:num>
  <w:num w:numId="28" w16cid:durableId="1299533234">
    <w:abstractNumId w:val="20"/>
  </w:num>
  <w:num w:numId="29" w16cid:durableId="859129134">
    <w:abstractNumId w:val="15"/>
  </w:num>
  <w:num w:numId="30" w16cid:durableId="783424687">
    <w:abstractNumId w:val="3"/>
  </w:num>
  <w:num w:numId="31" w16cid:durableId="962735296">
    <w:abstractNumId w:val="25"/>
  </w:num>
  <w:num w:numId="32" w16cid:durableId="1635866407">
    <w:abstractNumId w:val="31"/>
  </w:num>
  <w:num w:numId="33" w16cid:durableId="1926306994">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parth patil">
    <w15:presenceInfo w15:providerId="Windows Live" w15:userId="df77015c27007b82"/>
  </w15:person>
  <w15:person w15:author="James C Davis">
    <w15:presenceInfo w15:providerId="AD" w15:userId="S::davisjam@purdue.edu::84778d94-b1cc-4a48-87ce-749e1d7d6e72"/>
  </w15:person>
  <w15:person w15:author="Steve France">
    <w15:presenceInfo w15:providerId="AD" w15:userId="S::sfrance1@purdue.edu::b43bac2f-065f-4dab-8869-567f51c0338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8A6"/>
    <w:rsid w:val="00011D28"/>
    <w:rsid w:val="00012217"/>
    <w:rsid w:val="00012366"/>
    <w:rsid w:val="0001676E"/>
    <w:rsid w:val="0002034C"/>
    <w:rsid w:val="000208F8"/>
    <w:rsid w:val="000304AA"/>
    <w:rsid w:val="00032384"/>
    <w:rsid w:val="00036C57"/>
    <w:rsid w:val="00037EE1"/>
    <w:rsid w:val="00043D3F"/>
    <w:rsid w:val="000535E9"/>
    <w:rsid w:val="00053919"/>
    <w:rsid w:val="0005646C"/>
    <w:rsid w:val="0005695D"/>
    <w:rsid w:val="00056B36"/>
    <w:rsid w:val="0006088D"/>
    <w:rsid w:val="00060E20"/>
    <w:rsid w:val="00061F5D"/>
    <w:rsid w:val="00062260"/>
    <w:rsid w:val="00064B0C"/>
    <w:rsid w:val="00065DC8"/>
    <w:rsid w:val="000701D1"/>
    <w:rsid w:val="00073510"/>
    <w:rsid w:val="00073BBF"/>
    <w:rsid w:val="00075D25"/>
    <w:rsid w:val="00076E78"/>
    <w:rsid w:val="00077682"/>
    <w:rsid w:val="00077B49"/>
    <w:rsid w:val="000812A3"/>
    <w:rsid w:val="00084853"/>
    <w:rsid w:val="00090705"/>
    <w:rsid w:val="00092587"/>
    <w:rsid w:val="000930CD"/>
    <w:rsid w:val="00093ACA"/>
    <w:rsid w:val="000977F9"/>
    <w:rsid w:val="000A2E60"/>
    <w:rsid w:val="000A5CA3"/>
    <w:rsid w:val="000B09A8"/>
    <w:rsid w:val="000B12D9"/>
    <w:rsid w:val="000B1BBB"/>
    <w:rsid w:val="000B32CF"/>
    <w:rsid w:val="000B3310"/>
    <w:rsid w:val="000B385E"/>
    <w:rsid w:val="000B49C4"/>
    <w:rsid w:val="000B63EC"/>
    <w:rsid w:val="000B6EE9"/>
    <w:rsid w:val="000B7302"/>
    <w:rsid w:val="000C2059"/>
    <w:rsid w:val="000C35F7"/>
    <w:rsid w:val="000C3C87"/>
    <w:rsid w:val="000C5992"/>
    <w:rsid w:val="000D0941"/>
    <w:rsid w:val="000D113A"/>
    <w:rsid w:val="000D216B"/>
    <w:rsid w:val="000D4E28"/>
    <w:rsid w:val="000D54E8"/>
    <w:rsid w:val="000D6F18"/>
    <w:rsid w:val="000D75BC"/>
    <w:rsid w:val="000E0551"/>
    <w:rsid w:val="000E1439"/>
    <w:rsid w:val="000E50DA"/>
    <w:rsid w:val="000E57E4"/>
    <w:rsid w:val="000E6C58"/>
    <w:rsid w:val="000F04B2"/>
    <w:rsid w:val="000F0C68"/>
    <w:rsid w:val="000F2FF4"/>
    <w:rsid w:val="000F3BDA"/>
    <w:rsid w:val="000F5799"/>
    <w:rsid w:val="000F6684"/>
    <w:rsid w:val="000F6DED"/>
    <w:rsid w:val="001023EB"/>
    <w:rsid w:val="00103322"/>
    <w:rsid w:val="00105D7A"/>
    <w:rsid w:val="00106E2B"/>
    <w:rsid w:val="00111612"/>
    <w:rsid w:val="00111CCC"/>
    <w:rsid w:val="00115A0F"/>
    <w:rsid w:val="00116B5C"/>
    <w:rsid w:val="001216A5"/>
    <w:rsid w:val="001236B4"/>
    <w:rsid w:val="00123979"/>
    <w:rsid w:val="00132927"/>
    <w:rsid w:val="00133062"/>
    <w:rsid w:val="0013327D"/>
    <w:rsid w:val="00134C9C"/>
    <w:rsid w:val="00136799"/>
    <w:rsid w:val="0014054A"/>
    <w:rsid w:val="001406E8"/>
    <w:rsid w:val="00140FB7"/>
    <w:rsid w:val="00141A8A"/>
    <w:rsid w:val="00143674"/>
    <w:rsid w:val="00144675"/>
    <w:rsid w:val="0014587D"/>
    <w:rsid w:val="001518C3"/>
    <w:rsid w:val="001525C5"/>
    <w:rsid w:val="001544B9"/>
    <w:rsid w:val="00154897"/>
    <w:rsid w:val="001561B7"/>
    <w:rsid w:val="0016128B"/>
    <w:rsid w:val="001618C3"/>
    <w:rsid w:val="00163739"/>
    <w:rsid w:val="001653B7"/>
    <w:rsid w:val="001662D5"/>
    <w:rsid w:val="00172D07"/>
    <w:rsid w:val="00173402"/>
    <w:rsid w:val="00173AB4"/>
    <w:rsid w:val="00173B36"/>
    <w:rsid w:val="001772BE"/>
    <w:rsid w:val="0018108F"/>
    <w:rsid w:val="00181F33"/>
    <w:rsid w:val="001856B1"/>
    <w:rsid w:val="001912DA"/>
    <w:rsid w:val="00191416"/>
    <w:rsid w:val="001936CF"/>
    <w:rsid w:val="00194684"/>
    <w:rsid w:val="00196C3D"/>
    <w:rsid w:val="00197C20"/>
    <w:rsid w:val="001A1255"/>
    <w:rsid w:val="001A17BC"/>
    <w:rsid w:val="001A2566"/>
    <w:rsid w:val="001A3659"/>
    <w:rsid w:val="001B02A6"/>
    <w:rsid w:val="001B23EB"/>
    <w:rsid w:val="001B2868"/>
    <w:rsid w:val="001B2E36"/>
    <w:rsid w:val="001B4F0A"/>
    <w:rsid w:val="001B50F1"/>
    <w:rsid w:val="001B5233"/>
    <w:rsid w:val="001B765D"/>
    <w:rsid w:val="001B76F8"/>
    <w:rsid w:val="001C0023"/>
    <w:rsid w:val="001C40DB"/>
    <w:rsid w:val="001C6373"/>
    <w:rsid w:val="001D0017"/>
    <w:rsid w:val="001D0AAA"/>
    <w:rsid w:val="001D1196"/>
    <w:rsid w:val="001D309B"/>
    <w:rsid w:val="001D3918"/>
    <w:rsid w:val="001D3C25"/>
    <w:rsid w:val="001D4DDD"/>
    <w:rsid w:val="001D5948"/>
    <w:rsid w:val="001D68F9"/>
    <w:rsid w:val="001D6D15"/>
    <w:rsid w:val="001E043A"/>
    <w:rsid w:val="001E0710"/>
    <w:rsid w:val="001E187E"/>
    <w:rsid w:val="001E2AC6"/>
    <w:rsid w:val="001E50D9"/>
    <w:rsid w:val="001F00A3"/>
    <w:rsid w:val="001F3173"/>
    <w:rsid w:val="001F3C4A"/>
    <w:rsid w:val="001F52E5"/>
    <w:rsid w:val="001F71A6"/>
    <w:rsid w:val="0020022F"/>
    <w:rsid w:val="00200CC5"/>
    <w:rsid w:val="002012E5"/>
    <w:rsid w:val="0020399C"/>
    <w:rsid w:val="0020448B"/>
    <w:rsid w:val="00204D9C"/>
    <w:rsid w:val="00205B6F"/>
    <w:rsid w:val="002142F6"/>
    <w:rsid w:val="00222363"/>
    <w:rsid w:val="00222B14"/>
    <w:rsid w:val="00227D90"/>
    <w:rsid w:val="002313DE"/>
    <w:rsid w:val="002317E8"/>
    <w:rsid w:val="00231E6D"/>
    <w:rsid w:val="002320CB"/>
    <w:rsid w:val="002351B9"/>
    <w:rsid w:val="002409FE"/>
    <w:rsid w:val="00240AB4"/>
    <w:rsid w:val="0024322D"/>
    <w:rsid w:val="002519EF"/>
    <w:rsid w:val="00253628"/>
    <w:rsid w:val="00253659"/>
    <w:rsid w:val="00257B22"/>
    <w:rsid w:val="00257ECE"/>
    <w:rsid w:val="00260B9A"/>
    <w:rsid w:val="00260F4F"/>
    <w:rsid w:val="0026162E"/>
    <w:rsid w:val="00261D8A"/>
    <w:rsid w:val="0026215F"/>
    <w:rsid w:val="00262F5E"/>
    <w:rsid w:val="0028010B"/>
    <w:rsid w:val="0028082A"/>
    <w:rsid w:val="002820AA"/>
    <w:rsid w:val="0028284E"/>
    <w:rsid w:val="00283AF1"/>
    <w:rsid w:val="00283F33"/>
    <w:rsid w:val="00285768"/>
    <w:rsid w:val="002916E3"/>
    <w:rsid w:val="00294AD0"/>
    <w:rsid w:val="00294F59"/>
    <w:rsid w:val="00295B33"/>
    <w:rsid w:val="002970D1"/>
    <w:rsid w:val="002A3421"/>
    <w:rsid w:val="002A448E"/>
    <w:rsid w:val="002A67EC"/>
    <w:rsid w:val="002A7DD0"/>
    <w:rsid w:val="002B4BFF"/>
    <w:rsid w:val="002B532E"/>
    <w:rsid w:val="002B573A"/>
    <w:rsid w:val="002B6859"/>
    <w:rsid w:val="002B6933"/>
    <w:rsid w:val="002C32F1"/>
    <w:rsid w:val="002C4BFB"/>
    <w:rsid w:val="002D06F2"/>
    <w:rsid w:val="002D1EEA"/>
    <w:rsid w:val="002D3132"/>
    <w:rsid w:val="002D34E9"/>
    <w:rsid w:val="002D476D"/>
    <w:rsid w:val="002D49E0"/>
    <w:rsid w:val="002D5BA9"/>
    <w:rsid w:val="002D736B"/>
    <w:rsid w:val="002D7E7A"/>
    <w:rsid w:val="002E14CD"/>
    <w:rsid w:val="002E1D09"/>
    <w:rsid w:val="002E7E86"/>
    <w:rsid w:val="002F40C5"/>
    <w:rsid w:val="002F43B4"/>
    <w:rsid w:val="002F4EDD"/>
    <w:rsid w:val="0030073C"/>
    <w:rsid w:val="003031E0"/>
    <w:rsid w:val="00306C94"/>
    <w:rsid w:val="00307A9F"/>
    <w:rsid w:val="00307EAF"/>
    <w:rsid w:val="00310891"/>
    <w:rsid w:val="0031201B"/>
    <w:rsid w:val="0031247D"/>
    <w:rsid w:val="00313B88"/>
    <w:rsid w:val="00315E0D"/>
    <w:rsid w:val="00316DC4"/>
    <w:rsid w:val="0032487B"/>
    <w:rsid w:val="00324D55"/>
    <w:rsid w:val="0032633E"/>
    <w:rsid w:val="00327114"/>
    <w:rsid w:val="00337F8D"/>
    <w:rsid w:val="003404B4"/>
    <w:rsid w:val="0034174D"/>
    <w:rsid w:val="00342F2B"/>
    <w:rsid w:val="00343DD6"/>
    <w:rsid w:val="00345401"/>
    <w:rsid w:val="00345768"/>
    <w:rsid w:val="00346848"/>
    <w:rsid w:val="00350EFB"/>
    <w:rsid w:val="003522A4"/>
    <w:rsid w:val="00352734"/>
    <w:rsid w:val="0035502D"/>
    <w:rsid w:val="003554AE"/>
    <w:rsid w:val="00355DEC"/>
    <w:rsid w:val="00356A4F"/>
    <w:rsid w:val="00357F91"/>
    <w:rsid w:val="003615F5"/>
    <w:rsid w:val="003623B7"/>
    <w:rsid w:val="003628BC"/>
    <w:rsid w:val="003638DB"/>
    <w:rsid w:val="00370450"/>
    <w:rsid w:val="003802F8"/>
    <w:rsid w:val="0038140C"/>
    <w:rsid w:val="00390053"/>
    <w:rsid w:val="0039306B"/>
    <w:rsid w:val="00396CBD"/>
    <w:rsid w:val="003A02A6"/>
    <w:rsid w:val="003A6DB7"/>
    <w:rsid w:val="003A6F62"/>
    <w:rsid w:val="003A7E98"/>
    <w:rsid w:val="003B0DD9"/>
    <w:rsid w:val="003B0E86"/>
    <w:rsid w:val="003B12DB"/>
    <w:rsid w:val="003B12E9"/>
    <w:rsid w:val="003B17E6"/>
    <w:rsid w:val="003B1ADC"/>
    <w:rsid w:val="003B4B50"/>
    <w:rsid w:val="003C03F5"/>
    <w:rsid w:val="003C13D2"/>
    <w:rsid w:val="003C28EA"/>
    <w:rsid w:val="003C3ACB"/>
    <w:rsid w:val="003C4E6E"/>
    <w:rsid w:val="003C5E12"/>
    <w:rsid w:val="003C7037"/>
    <w:rsid w:val="003C72F2"/>
    <w:rsid w:val="003D3808"/>
    <w:rsid w:val="003D4571"/>
    <w:rsid w:val="003D699F"/>
    <w:rsid w:val="003E222F"/>
    <w:rsid w:val="003E2DC7"/>
    <w:rsid w:val="003E4E57"/>
    <w:rsid w:val="003E6BBB"/>
    <w:rsid w:val="003F07B9"/>
    <w:rsid w:val="003F20ED"/>
    <w:rsid w:val="003F2D16"/>
    <w:rsid w:val="003F5475"/>
    <w:rsid w:val="004009C1"/>
    <w:rsid w:val="0040225C"/>
    <w:rsid w:val="00403750"/>
    <w:rsid w:val="0040508B"/>
    <w:rsid w:val="004056D6"/>
    <w:rsid w:val="004058B4"/>
    <w:rsid w:val="00407018"/>
    <w:rsid w:val="00410511"/>
    <w:rsid w:val="00410D93"/>
    <w:rsid w:val="00410EAE"/>
    <w:rsid w:val="004239D8"/>
    <w:rsid w:val="0042494C"/>
    <w:rsid w:val="00425AB8"/>
    <w:rsid w:val="00426AD1"/>
    <w:rsid w:val="00432B8B"/>
    <w:rsid w:val="00432D89"/>
    <w:rsid w:val="004351D2"/>
    <w:rsid w:val="004435E6"/>
    <w:rsid w:val="00446417"/>
    <w:rsid w:val="00446683"/>
    <w:rsid w:val="004506F4"/>
    <w:rsid w:val="0045072F"/>
    <w:rsid w:val="0045254F"/>
    <w:rsid w:val="00457510"/>
    <w:rsid w:val="00464B0A"/>
    <w:rsid w:val="004674DF"/>
    <w:rsid w:val="004704E6"/>
    <w:rsid w:val="0047483B"/>
    <w:rsid w:val="00474F49"/>
    <w:rsid w:val="0047594D"/>
    <w:rsid w:val="00482A36"/>
    <w:rsid w:val="004861EC"/>
    <w:rsid w:val="0048664C"/>
    <w:rsid w:val="00487D6E"/>
    <w:rsid w:val="0049058D"/>
    <w:rsid w:val="004955DC"/>
    <w:rsid w:val="0049749A"/>
    <w:rsid w:val="004978A5"/>
    <w:rsid w:val="004A30BD"/>
    <w:rsid w:val="004A3E6B"/>
    <w:rsid w:val="004B0AA1"/>
    <w:rsid w:val="004B196B"/>
    <w:rsid w:val="004B2087"/>
    <w:rsid w:val="004B3B3F"/>
    <w:rsid w:val="004B45BB"/>
    <w:rsid w:val="004B6F66"/>
    <w:rsid w:val="004C0F0A"/>
    <w:rsid w:val="004C17DA"/>
    <w:rsid w:val="004C1EBC"/>
    <w:rsid w:val="004C28F1"/>
    <w:rsid w:val="004C33B8"/>
    <w:rsid w:val="004C43A5"/>
    <w:rsid w:val="004C5B4B"/>
    <w:rsid w:val="004C71E9"/>
    <w:rsid w:val="004D3422"/>
    <w:rsid w:val="004D4F46"/>
    <w:rsid w:val="004D6685"/>
    <w:rsid w:val="004D7688"/>
    <w:rsid w:val="004E137B"/>
    <w:rsid w:val="004E6043"/>
    <w:rsid w:val="004E6725"/>
    <w:rsid w:val="004F0550"/>
    <w:rsid w:val="004F248C"/>
    <w:rsid w:val="004F4057"/>
    <w:rsid w:val="00501482"/>
    <w:rsid w:val="00505A36"/>
    <w:rsid w:val="00506770"/>
    <w:rsid w:val="00506A33"/>
    <w:rsid w:val="0050709E"/>
    <w:rsid w:val="00511B57"/>
    <w:rsid w:val="00511F60"/>
    <w:rsid w:val="0051738E"/>
    <w:rsid w:val="0052102C"/>
    <w:rsid w:val="0052152A"/>
    <w:rsid w:val="0052287D"/>
    <w:rsid w:val="005255E6"/>
    <w:rsid w:val="00532BED"/>
    <w:rsid w:val="00534A5D"/>
    <w:rsid w:val="00534AEC"/>
    <w:rsid w:val="00534F8B"/>
    <w:rsid w:val="005406EE"/>
    <w:rsid w:val="00544FD9"/>
    <w:rsid w:val="00545440"/>
    <w:rsid w:val="00547399"/>
    <w:rsid w:val="00547B74"/>
    <w:rsid w:val="00550507"/>
    <w:rsid w:val="00553C5B"/>
    <w:rsid w:val="00553D72"/>
    <w:rsid w:val="00554DF7"/>
    <w:rsid w:val="00554F05"/>
    <w:rsid w:val="00556FEE"/>
    <w:rsid w:val="005619AD"/>
    <w:rsid w:val="0056329B"/>
    <w:rsid w:val="005665A3"/>
    <w:rsid w:val="00567938"/>
    <w:rsid w:val="00567A1F"/>
    <w:rsid w:val="00570DBA"/>
    <w:rsid w:val="005726B6"/>
    <w:rsid w:val="005730A0"/>
    <w:rsid w:val="0057413B"/>
    <w:rsid w:val="00577E9B"/>
    <w:rsid w:val="005809BF"/>
    <w:rsid w:val="00584DAA"/>
    <w:rsid w:val="00586C36"/>
    <w:rsid w:val="0059273D"/>
    <w:rsid w:val="00593B7A"/>
    <w:rsid w:val="005A03CC"/>
    <w:rsid w:val="005A1C89"/>
    <w:rsid w:val="005A3536"/>
    <w:rsid w:val="005A5EEA"/>
    <w:rsid w:val="005B1CFF"/>
    <w:rsid w:val="005B1E75"/>
    <w:rsid w:val="005B5641"/>
    <w:rsid w:val="005B60B8"/>
    <w:rsid w:val="005B70AD"/>
    <w:rsid w:val="005C066A"/>
    <w:rsid w:val="005C14D5"/>
    <w:rsid w:val="005C3258"/>
    <w:rsid w:val="005C415D"/>
    <w:rsid w:val="005C783B"/>
    <w:rsid w:val="005C7BC7"/>
    <w:rsid w:val="005D197D"/>
    <w:rsid w:val="005D3E74"/>
    <w:rsid w:val="005D3FC6"/>
    <w:rsid w:val="005D41F2"/>
    <w:rsid w:val="005D73A9"/>
    <w:rsid w:val="005E0459"/>
    <w:rsid w:val="005E2A78"/>
    <w:rsid w:val="005E3B21"/>
    <w:rsid w:val="005E57B1"/>
    <w:rsid w:val="005E62ED"/>
    <w:rsid w:val="005E63C5"/>
    <w:rsid w:val="005E6BE4"/>
    <w:rsid w:val="005E7B9F"/>
    <w:rsid w:val="005F0B91"/>
    <w:rsid w:val="005F1A4B"/>
    <w:rsid w:val="005F2193"/>
    <w:rsid w:val="005F5825"/>
    <w:rsid w:val="005F6133"/>
    <w:rsid w:val="00612A50"/>
    <w:rsid w:val="0061395F"/>
    <w:rsid w:val="006144F0"/>
    <w:rsid w:val="0061498A"/>
    <w:rsid w:val="00616BA8"/>
    <w:rsid w:val="00620796"/>
    <w:rsid w:val="006229EC"/>
    <w:rsid w:val="00622B76"/>
    <w:rsid w:val="00630210"/>
    <w:rsid w:val="006303D8"/>
    <w:rsid w:val="00630BA1"/>
    <w:rsid w:val="00630FD9"/>
    <w:rsid w:val="006312F5"/>
    <w:rsid w:val="006369BD"/>
    <w:rsid w:val="00636DE6"/>
    <w:rsid w:val="006418EE"/>
    <w:rsid w:val="006434EC"/>
    <w:rsid w:val="00652806"/>
    <w:rsid w:val="00652D12"/>
    <w:rsid w:val="00654926"/>
    <w:rsid w:val="00660DF8"/>
    <w:rsid w:val="00663C30"/>
    <w:rsid w:val="006663C6"/>
    <w:rsid w:val="00666A67"/>
    <w:rsid w:val="006677A7"/>
    <w:rsid w:val="00670402"/>
    <w:rsid w:val="006708DD"/>
    <w:rsid w:val="00672B87"/>
    <w:rsid w:val="006739F2"/>
    <w:rsid w:val="00674B52"/>
    <w:rsid w:val="0067662E"/>
    <w:rsid w:val="00677216"/>
    <w:rsid w:val="0068251B"/>
    <w:rsid w:val="006839F3"/>
    <w:rsid w:val="006852EC"/>
    <w:rsid w:val="00686E21"/>
    <w:rsid w:val="006913C3"/>
    <w:rsid w:val="006935C7"/>
    <w:rsid w:val="0069566D"/>
    <w:rsid w:val="006A0171"/>
    <w:rsid w:val="006A0704"/>
    <w:rsid w:val="006A0F72"/>
    <w:rsid w:val="006A1374"/>
    <w:rsid w:val="006A32E4"/>
    <w:rsid w:val="006A595A"/>
    <w:rsid w:val="006B45F1"/>
    <w:rsid w:val="006B4713"/>
    <w:rsid w:val="006B6BEE"/>
    <w:rsid w:val="006B725F"/>
    <w:rsid w:val="006C184F"/>
    <w:rsid w:val="006C32D2"/>
    <w:rsid w:val="006C3D6D"/>
    <w:rsid w:val="006C5E74"/>
    <w:rsid w:val="006C6208"/>
    <w:rsid w:val="006D058E"/>
    <w:rsid w:val="006D3203"/>
    <w:rsid w:val="006D4824"/>
    <w:rsid w:val="006D7681"/>
    <w:rsid w:val="006D7CAA"/>
    <w:rsid w:val="006E1BA9"/>
    <w:rsid w:val="006E2744"/>
    <w:rsid w:val="006E27AE"/>
    <w:rsid w:val="006E29E2"/>
    <w:rsid w:val="006E407C"/>
    <w:rsid w:val="006E53DE"/>
    <w:rsid w:val="006E6085"/>
    <w:rsid w:val="006F423C"/>
    <w:rsid w:val="006F4EEE"/>
    <w:rsid w:val="0070170D"/>
    <w:rsid w:val="00702A8C"/>
    <w:rsid w:val="00702EAB"/>
    <w:rsid w:val="00710F36"/>
    <w:rsid w:val="00711556"/>
    <w:rsid w:val="007149D7"/>
    <w:rsid w:val="0071565D"/>
    <w:rsid w:val="007159BB"/>
    <w:rsid w:val="007169A7"/>
    <w:rsid w:val="0071754C"/>
    <w:rsid w:val="0072237C"/>
    <w:rsid w:val="00723BCD"/>
    <w:rsid w:val="00724155"/>
    <w:rsid w:val="00733CDF"/>
    <w:rsid w:val="00734C23"/>
    <w:rsid w:val="00740653"/>
    <w:rsid w:val="0074336F"/>
    <w:rsid w:val="00743F2B"/>
    <w:rsid w:val="00744BB5"/>
    <w:rsid w:val="00744DD7"/>
    <w:rsid w:val="00744E5C"/>
    <w:rsid w:val="007456AE"/>
    <w:rsid w:val="00745CC4"/>
    <w:rsid w:val="007464F1"/>
    <w:rsid w:val="00752F5A"/>
    <w:rsid w:val="00754274"/>
    <w:rsid w:val="007546B3"/>
    <w:rsid w:val="0075604A"/>
    <w:rsid w:val="007602EB"/>
    <w:rsid w:val="00760989"/>
    <w:rsid w:val="00761C3B"/>
    <w:rsid w:val="00762925"/>
    <w:rsid w:val="0076357B"/>
    <w:rsid w:val="00766739"/>
    <w:rsid w:val="0077012C"/>
    <w:rsid w:val="00770867"/>
    <w:rsid w:val="00771D58"/>
    <w:rsid w:val="0077253B"/>
    <w:rsid w:val="00773747"/>
    <w:rsid w:val="00774C05"/>
    <w:rsid w:val="007760E1"/>
    <w:rsid w:val="00781922"/>
    <w:rsid w:val="00782325"/>
    <w:rsid w:val="00783837"/>
    <w:rsid w:val="007842E4"/>
    <w:rsid w:val="00787449"/>
    <w:rsid w:val="00794B38"/>
    <w:rsid w:val="007A0A25"/>
    <w:rsid w:val="007A14BF"/>
    <w:rsid w:val="007A36DA"/>
    <w:rsid w:val="007A6B55"/>
    <w:rsid w:val="007B073E"/>
    <w:rsid w:val="007B1AA8"/>
    <w:rsid w:val="007B444C"/>
    <w:rsid w:val="007B5EFE"/>
    <w:rsid w:val="007B6AFB"/>
    <w:rsid w:val="007C02A1"/>
    <w:rsid w:val="007C6121"/>
    <w:rsid w:val="007C7767"/>
    <w:rsid w:val="007D487D"/>
    <w:rsid w:val="007D60E0"/>
    <w:rsid w:val="007D6800"/>
    <w:rsid w:val="007E04C7"/>
    <w:rsid w:val="007E07C2"/>
    <w:rsid w:val="007E0CF1"/>
    <w:rsid w:val="007E27C6"/>
    <w:rsid w:val="007E6747"/>
    <w:rsid w:val="007E7E44"/>
    <w:rsid w:val="007F042A"/>
    <w:rsid w:val="007F0F84"/>
    <w:rsid w:val="007F1E85"/>
    <w:rsid w:val="007F6DFD"/>
    <w:rsid w:val="007F7F51"/>
    <w:rsid w:val="0080022D"/>
    <w:rsid w:val="0080142F"/>
    <w:rsid w:val="00803F61"/>
    <w:rsid w:val="00807043"/>
    <w:rsid w:val="00807E37"/>
    <w:rsid w:val="008103E1"/>
    <w:rsid w:val="008108FC"/>
    <w:rsid w:val="00810A74"/>
    <w:rsid w:val="00810FFC"/>
    <w:rsid w:val="008114F0"/>
    <w:rsid w:val="0081279A"/>
    <w:rsid w:val="0081460E"/>
    <w:rsid w:val="00816C8F"/>
    <w:rsid w:val="00821D02"/>
    <w:rsid w:val="008232BD"/>
    <w:rsid w:val="00824C15"/>
    <w:rsid w:val="008252A4"/>
    <w:rsid w:val="00826A0F"/>
    <w:rsid w:val="00827FAC"/>
    <w:rsid w:val="00830D42"/>
    <w:rsid w:val="00833BE5"/>
    <w:rsid w:val="0083617E"/>
    <w:rsid w:val="008362D8"/>
    <w:rsid w:val="0083736A"/>
    <w:rsid w:val="00837C86"/>
    <w:rsid w:val="0084219D"/>
    <w:rsid w:val="0084263C"/>
    <w:rsid w:val="00843C5F"/>
    <w:rsid w:val="008442CB"/>
    <w:rsid w:val="0084660E"/>
    <w:rsid w:val="00847CD5"/>
    <w:rsid w:val="008517F4"/>
    <w:rsid w:val="00851E73"/>
    <w:rsid w:val="008528D4"/>
    <w:rsid w:val="00852B3A"/>
    <w:rsid w:val="00855429"/>
    <w:rsid w:val="008606CC"/>
    <w:rsid w:val="00861601"/>
    <w:rsid w:val="00863E3A"/>
    <w:rsid w:val="0086505B"/>
    <w:rsid w:val="008727AD"/>
    <w:rsid w:val="00872A0E"/>
    <w:rsid w:val="00875313"/>
    <w:rsid w:val="008758D4"/>
    <w:rsid w:val="008765F8"/>
    <w:rsid w:val="0088081E"/>
    <w:rsid w:val="00882622"/>
    <w:rsid w:val="00882BDC"/>
    <w:rsid w:val="00882CA6"/>
    <w:rsid w:val="00884D9B"/>
    <w:rsid w:val="00885BD8"/>
    <w:rsid w:val="00887E0A"/>
    <w:rsid w:val="00890248"/>
    <w:rsid w:val="00890C6A"/>
    <w:rsid w:val="00891BA0"/>
    <w:rsid w:val="00891CBF"/>
    <w:rsid w:val="0089449D"/>
    <w:rsid w:val="00896154"/>
    <w:rsid w:val="008A04CE"/>
    <w:rsid w:val="008A50FE"/>
    <w:rsid w:val="008A54AB"/>
    <w:rsid w:val="008B0263"/>
    <w:rsid w:val="008B0542"/>
    <w:rsid w:val="008B33A3"/>
    <w:rsid w:val="008B3F4C"/>
    <w:rsid w:val="008C017E"/>
    <w:rsid w:val="008C26EA"/>
    <w:rsid w:val="008C7A72"/>
    <w:rsid w:val="008C7E8A"/>
    <w:rsid w:val="008C7ED2"/>
    <w:rsid w:val="008D139C"/>
    <w:rsid w:val="008D219D"/>
    <w:rsid w:val="008D2A75"/>
    <w:rsid w:val="008D3129"/>
    <w:rsid w:val="008D3624"/>
    <w:rsid w:val="008D37D4"/>
    <w:rsid w:val="008D7E94"/>
    <w:rsid w:val="008F12A9"/>
    <w:rsid w:val="008F2310"/>
    <w:rsid w:val="008F3B11"/>
    <w:rsid w:val="008F3B1C"/>
    <w:rsid w:val="008F3C36"/>
    <w:rsid w:val="008F3C81"/>
    <w:rsid w:val="008F7424"/>
    <w:rsid w:val="00900544"/>
    <w:rsid w:val="00902DB3"/>
    <w:rsid w:val="009052C4"/>
    <w:rsid w:val="00905886"/>
    <w:rsid w:val="00905F87"/>
    <w:rsid w:val="009067AF"/>
    <w:rsid w:val="00912611"/>
    <w:rsid w:val="009131C6"/>
    <w:rsid w:val="00914E6A"/>
    <w:rsid w:val="0091560A"/>
    <w:rsid w:val="00915C8B"/>
    <w:rsid w:val="0091751C"/>
    <w:rsid w:val="009205BB"/>
    <w:rsid w:val="00921D46"/>
    <w:rsid w:val="00922C64"/>
    <w:rsid w:val="00925F87"/>
    <w:rsid w:val="0093025F"/>
    <w:rsid w:val="0093085B"/>
    <w:rsid w:val="00934FBA"/>
    <w:rsid w:val="009413E7"/>
    <w:rsid w:val="00941A23"/>
    <w:rsid w:val="00941B2F"/>
    <w:rsid w:val="00941FFC"/>
    <w:rsid w:val="00943749"/>
    <w:rsid w:val="00943912"/>
    <w:rsid w:val="00947E69"/>
    <w:rsid w:val="00951FB1"/>
    <w:rsid w:val="0095426A"/>
    <w:rsid w:val="00954C8A"/>
    <w:rsid w:val="00960D1C"/>
    <w:rsid w:val="009625B5"/>
    <w:rsid w:val="009678B4"/>
    <w:rsid w:val="009700A0"/>
    <w:rsid w:val="009716E9"/>
    <w:rsid w:val="0097183F"/>
    <w:rsid w:val="00972556"/>
    <w:rsid w:val="00973215"/>
    <w:rsid w:val="0097440F"/>
    <w:rsid w:val="009754F5"/>
    <w:rsid w:val="009772C4"/>
    <w:rsid w:val="00977877"/>
    <w:rsid w:val="0098026A"/>
    <w:rsid w:val="00983299"/>
    <w:rsid w:val="0098435D"/>
    <w:rsid w:val="00984C20"/>
    <w:rsid w:val="00991BD4"/>
    <w:rsid w:val="00992884"/>
    <w:rsid w:val="00992B77"/>
    <w:rsid w:val="009937DB"/>
    <w:rsid w:val="00995A8B"/>
    <w:rsid w:val="00996EBA"/>
    <w:rsid w:val="00997981"/>
    <w:rsid w:val="00997987"/>
    <w:rsid w:val="009A28F1"/>
    <w:rsid w:val="009A4268"/>
    <w:rsid w:val="009A69C1"/>
    <w:rsid w:val="009A6F81"/>
    <w:rsid w:val="009A7B82"/>
    <w:rsid w:val="009B00CA"/>
    <w:rsid w:val="009B09F5"/>
    <w:rsid w:val="009B14DD"/>
    <w:rsid w:val="009B3D27"/>
    <w:rsid w:val="009B5C43"/>
    <w:rsid w:val="009B7BD0"/>
    <w:rsid w:val="009C0FAD"/>
    <w:rsid w:val="009C118A"/>
    <w:rsid w:val="009C50E2"/>
    <w:rsid w:val="009C524F"/>
    <w:rsid w:val="009C7FEE"/>
    <w:rsid w:val="009D14DB"/>
    <w:rsid w:val="009D5A2E"/>
    <w:rsid w:val="009D693F"/>
    <w:rsid w:val="009D6D0B"/>
    <w:rsid w:val="009E688F"/>
    <w:rsid w:val="009E6958"/>
    <w:rsid w:val="009F16A4"/>
    <w:rsid w:val="009F16BC"/>
    <w:rsid w:val="009F463A"/>
    <w:rsid w:val="009F7BD9"/>
    <w:rsid w:val="00A00662"/>
    <w:rsid w:val="00A018F4"/>
    <w:rsid w:val="00A03843"/>
    <w:rsid w:val="00A04AA5"/>
    <w:rsid w:val="00A06C68"/>
    <w:rsid w:val="00A15E17"/>
    <w:rsid w:val="00A15F3E"/>
    <w:rsid w:val="00A1715B"/>
    <w:rsid w:val="00A17B4A"/>
    <w:rsid w:val="00A20427"/>
    <w:rsid w:val="00A207CE"/>
    <w:rsid w:val="00A209C7"/>
    <w:rsid w:val="00A2108C"/>
    <w:rsid w:val="00A22167"/>
    <w:rsid w:val="00A228B6"/>
    <w:rsid w:val="00A27A31"/>
    <w:rsid w:val="00A300BA"/>
    <w:rsid w:val="00A36DA7"/>
    <w:rsid w:val="00A378BB"/>
    <w:rsid w:val="00A40833"/>
    <w:rsid w:val="00A408AA"/>
    <w:rsid w:val="00A43781"/>
    <w:rsid w:val="00A440EF"/>
    <w:rsid w:val="00A45164"/>
    <w:rsid w:val="00A46DA0"/>
    <w:rsid w:val="00A47E74"/>
    <w:rsid w:val="00A5019C"/>
    <w:rsid w:val="00A5187F"/>
    <w:rsid w:val="00A53410"/>
    <w:rsid w:val="00A554BA"/>
    <w:rsid w:val="00A5711E"/>
    <w:rsid w:val="00A60392"/>
    <w:rsid w:val="00A60A83"/>
    <w:rsid w:val="00A60B81"/>
    <w:rsid w:val="00A63203"/>
    <w:rsid w:val="00A64DF2"/>
    <w:rsid w:val="00A657D3"/>
    <w:rsid w:val="00A66465"/>
    <w:rsid w:val="00A71DB0"/>
    <w:rsid w:val="00A722E7"/>
    <w:rsid w:val="00A7755C"/>
    <w:rsid w:val="00A81D02"/>
    <w:rsid w:val="00A82F99"/>
    <w:rsid w:val="00A87704"/>
    <w:rsid w:val="00A87EF7"/>
    <w:rsid w:val="00A90633"/>
    <w:rsid w:val="00A90A8C"/>
    <w:rsid w:val="00A90F85"/>
    <w:rsid w:val="00A9508C"/>
    <w:rsid w:val="00A96054"/>
    <w:rsid w:val="00A96735"/>
    <w:rsid w:val="00AA3D20"/>
    <w:rsid w:val="00AA40DA"/>
    <w:rsid w:val="00AA66F7"/>
    <w:rsid w:val="00AA7B90"/>
    <w:rsid w:val="00AB017C"/>
    <w:rsid w:val="00AB0904"/>
    <w:rsid w:val="00AB171C"/>
    <w:rsid w:val="00AB2474"/>
    <w:rsid w:val="00AB2FBC"/>
    <w:rsid w:val="00AB4E98"/>
    <w:rsid w:val="00AB5943"/>
    <w:rsid w:val="00AB7039"/>
    <w:rsid w:val="00AC0A0E"/>
    <w:rsid w:val="00AC0BD6"/>
    <w:rsid w:val="00AC1CF1"/>
    <w:rsid w:val="00AC1D9F"/>
    <w:rsid w:val="00AC2168"/>
    <w:rsid w:val="00AD0F62"/>
    <w:rsid w:val="00AD7B6B"/>
    <w:rsid w:val="00AE26C4"/>
    <w:rsid w:val="00AE3040"/>
    <w:rsid w:val="00AE57F7"/>
    <w:rsid w:val="00AE58FD"/>
    <w:rsid w:val="00AE5E16"/>
    <w:rsid w:val="00AE7128"/>
    <w:rsid w:val="00AF165A"/>
    <w:rsid w:val="00AF252C"/>
    <w:rsid w:val="00B008FD"/>
    <w:rsid w:val="00B01118"/>
    <w:rsid w:val="00B02717"/>
    <w:rsid w:val="00B05920"/>
    <w:rsid w:val="00B14964"/>
    <w:rsid w:val="00B16103"/>
    <w:rsid w:val="00B167E1"/>
    <w:rsid w:val="00B17663"/>
    <w:rsid w:val="00B176EF"/>
    <w:rsid w:val="00B23589"/>
    <w:rsid w:val="00B24D60"/>
    <w:rsid w:val="00B27FC6"/>
    <w:rsid w:val="00B327B3"/>
    <w:rsid w:val="00B42F56"/>
    <w:rsid w:val="00B45B4C"/>
    <w:rsid w:val="00B45EA0"/>
    <w:rsid w:val="00B479FC"/>
    <w:rsid w:val="00B51430"/>
    <w:rsid w:val="00B52900"/>
    <w:rsid w:val="00B52913"/>
    <w:rsid w:val="00B5325E"/>
    <w:rsid w:val="00B574C5"/>
    <w:rsid w:val="00B57A6D"/>
    <w:rsid w:val="00B602C2"/>
    <w:rsid w:val="00B637DB"/>
    <w:rsid w:val="00B64CDA"/>
    <w:rsid w:val="00B67FE0"/>
    <w:rsid w:val="00B70BDA"/>
    <w:rsid w:val="00B734E1"/>
    <w:rsid w:val="00B76236"/>
    <w:rsid w:val="00B7627C"/>
    <w:rsid w:val="00B767C3"/>
    <w:rsid w:val="00B7691C"/>
    <w:rsid w:val="00B81EEB"/>
    <w:rsid w:val="00B85517"/>
    <w:rsid w:val="00B87E5C"/>
    <w:rsid w:val="00B9090B"/>
    <w:rsid w:val="00B927F7"/>
    <w:rsid w:val="00B932B4"/>
    <w:rsid w:val="00B93A48"/>
    <w:rsid w:val="00B95C16"/>
    <w:rsid w:val="00B96789"/>
    <w:rsid w:val="00BA360D"/>
    <w:rsid w:val="00BB0370"/>
    <w:rsid w:val="00BB0762"/>
    <w:rsid w:val="00BB157A"/>
    <w:rsid w:val="00BB19EB"/>
    <w:rsid w:val="00BB6041"/>
    <w:rsid w:val="00BB7785"/>
    <w:rsid w:val="00BB7C15"/>
    <w:rsid w:val="00BC12E6"/>
    <w:rsid w:val="00BC1946"/>
    <w:rsid w:val="00BC4DED"/>
    <w:rsid w:val="00BD00FF"/>
    <w:rsid w:val="00BD03ED"/>
    <w:rsid w:val="00BD05E2"/>
    <w:rsid w:val="00BD3E17"/>
    <w:rsid w:val="00BD4ACE"/>
    <w:rsid w:val="00BD4B5C"/>
    <w:rsid w:val="00BE0E0B"/>
    <w:rsid w:val="00BE30B0"/>
    <w:rsid w:val="00BE46D6"/>
    <w:rsid w:val="00BE4EDA"/>
    <w:rsid w:val="00BE6501"/>
    <w:rsid w:val="00BE6F8F"/>
    <w:rsid w:val="00BE7BD3"/>
    <w:rsid w:val="00BF0D07"/>
    <w:rsid w:val="00BF2E13"/>
    <w:rsid w:val="00BF6179"/>
    <w:rsid w:val="00BF61C9"/>
    <w:rsid w:val="00BF724E"/>
    <w:rsid w:val="00BF76A9"/>
    <w:rsid w:val="00C02E94"/>
    <w:rsid w:val="00C0438B"/>
    <w:rsid w:val="00C06ADA"/>
    <w:rsid w:val="00C11584"/>
    <w:rsid w:val="00C11872"/>
    <w:rsid w:val="00C122EC"/>
    <w:rsid w:val="00C12741"/>
    <w:rsid w:val="00C1427A"/>
    <w:rsid w:val="00C15D68"/>
    <w:rsid w:val="00C22BF4"/>
    <w:rsid w:val="00C23118"/>
    <w:rsid w:val="00C23865"/>
    <w:rsid w:val="00C23A78"/>
    <w:rsid w:val="00C240C2"/>
    <w:rsid w:val="00C24CB5"/>
    <w:rsid w:val="00C2636A"/>
    <w:rsid w:val="00C305EE"/>
    <w:rsid w:val="00C3121F"/>
    <w:rsid w:val="00C31908"/>
    <w:rsid w:val="00C3274E"/>
    <w:rsid w:val="00C33719"/>
    <w:rsid w:val="00C37E0F"/>
    <w:rsid w:val="00C4166A"/>
    <w:rsid w:val="00C41D02"/>
    <w:rsid w:val="00C438EF"/>
    <w:rsid w:val="00C477F6"/>
    <w:rsid w:val="00C502AB"/>
    <w:rsid w:val="00C5041C"/>
    <w:rsid w:val="00C52C41"/>
    <w:rsid w:val="00C5327E"/>
    <w:rsid w:val="00C649AF"/>
    <w:rsid w:val="00C6567B"/>
    <w:rsid w:val="00C731CB"/>
    <w:rsid w:val="00C74501"/>
    <w:rsid w:val="00C74F43"/>
    <w:rsid w:val="00C75226"/>
    <w:rsid w:val="00C7560F"/>
    <w:rsid w:val="00C8127D"/>
    <w:rsid w:val="00C82C41"/>
    <w:rsid w:val="00C84685"/>
    <w:rsid w:val="00C8690D"/>
    <w:rsid w:val="00C8724F"/>
    <w:rsid w:val="00C914DB"/>
    <w:rsid w:val="00C91EDB"/>
    <w:rsid w:val="00C92377"/>
    <w:rsid w:val="00C92C49"/>
    <w:rsid w:val="00C96D67"/>
    <w:rsid w:val="00CA07F7"/>
    <w:rsid w:val="00CA0844"/>
    <w:rsid w:val="00CA11EF"/>
    <w:rsid w:val="00CA30D7"/>
    <w:rsid w:val="00CA354B"/>
    <w:rsid w:val="00CB16B0"/>
    <w:rsid w:val="00CB2D08"/>
    <w:rsid w:val="00CB4298"/>
    <w:rsid w:val="00CB46D8"/>
    <w:rsid w:val="00CB5365"/>
    <w:rsid w:val="00CC0314"/>
    <w:rsid w:val="00CC3B05"/>
    <w:rsid w:val="00CC4276"/>
    <w:rsid w:val="00CD2096"/>
    <w:rsid w:val="00CD23CC"/>
    <w:rsid w:val="00CD3285"/>
    <w:rsid w:val="00CD6996"/>
    <w:rsid w:val="00CD6A12"/>
    <w:rsid w:val="00CD770B"/>
    <w:rsid w:val="00CE1178"/>
    <w:rsid w:val="00CE4C30"/>
    <w:rsid w:val="00CE509F"/>
    <w:rsid w:val="00CE7A17"/>
    <w:rsid w:val="00CF063D"/>
    <w:rsid w:val="00CF0BBB"/>
    <w:rsid w:val="00CF5A57"/>
    <w:rsid w:val="00CF5FD2"/>
    <w:rsid w:val="00D0126E"/>
    <w:rsid w:val="00D042AF"/>
    <w:rsid w:val="00D048F9"/>
    <w:rsid w:val="00D06E88"/>
    <w:rsid w:val="00D10B29"/>
    <w:rsid w:val="00D114EA"/>
    <w:rsid w:val="00D11D1A"/>
    <w:rsid w:val="00D13454"/>
    <w:rsid w:val="00D15FAF"/>
    <w:rsid w:val="00D16B7F"/>
    <w:rsid w:val="00D178E0"/>
    <w:rsid w:val="00D17ED0"/>
    <w:rsid w:val="00D20B5C"/>
    <w:rsid w:val="00D20FE5"/>
    <w:rsid w:val="00D2315E"/>
    <w:rsid w:val="00D231C1"/>
    <w:rsid w:val="00D26330"/>
    <w:rsid w:val="00D2734D"/>
    <w:rsid w:val="00D2766C"/>
    <w:rsid w:val="00D3474F"/>
    <w:rsid w:val="00D37B0A"/>
    <w:rsid w:val="00D45139"/>
    <w:rsid w:val="00D475B3"/>
    <w:rsid w:val="00D50419"/>
    <w:rsid w:val="00D51B89"/>
    <w:rsid w:val="00D5533C"/>
    <w:rsid w:val="00D5670E"/>
    <w:rsid w:val="00D574DB"/>
    <w:rsid w:val="00D60C8E"/>
    <w:rsid w:val="00D61436"/>
    <w:rsid w:val="00D63B6C"/>
    <w:rsid w:val="00D63C21"/>
    <w:rsid w:val="00D64471"/>
    <w:rsid w:val="00D65C81"/>
    <w:rsid w:val="00D6601D"/>
    <w:rsid w:val="00D66BE3"/>
    <w:rsid w:val="00D67542"/>
    <w:rsid w:val="00D678A6"/>
    <w:rsid w:val="00D70580"/>
    <w:rsid w:val="00D754D4"/>
    <w:rsid w:val="00D77AD0"/>
    <w:rsid w:val="00D82ABA"/>
    <w:rsid w:val="00D84896"/>
    <w:rsid w:val="00D90DA8"/>
    <w:rsid w:val="00D94A11"/>
    <w:rsid w:val="00D95C64"/>
    <w:rsid w:val="00D9777D"/>
    <w:rsid w:val="00DA2472"/>
    <w:rsid w:val="00DA3442"/>
    <w:rsid w:val="00DA5B59"/>
    <w:rsid w:val="00DA64D1"/>
    <w:rsid w:val="00DA6C1E"/>
    <w:rsid w:val="00DA7E91"/>
    <w:rsid w:val="00DA7EA3"/>
    <w:rsid w:val="00DB032C"/>
    <w:rsid w:val="00DB3B4C"/>
    <w:rsid w:val="00DB6E6B"/>
    <w:rsid w:val="00DC0BB8"/>
    <w:rsid w:val="00DC1B2F"/>
    <w:rsid w:val="00DC3829"/>
    <w:rsid w:val="00DC65AE"/>
    <w:rsid w:val="00DC6F1C"/>
    <w:rsid w:val="00DD055D"/>
    <w:rsid w:val="00DD19C4"/>
    <w:rsid w:val="00DD36C3"/>
    <w:rsid w:val="00DD3A2B"/>
    <w:rsid w:val="00DE62F3"/>
    <w:rsid w:val="00DF1EE7"/>
    <w:rsid w:val="00DF36C2"/>
    <w:rsid w:val="00DF3766"/>
    <w:rsid w:val="00DF50A2"/>
    <w:rsid w:val="00DF60C4"/>
    <w:rsid w:val="00DF7A01"/>
    <w:rsid w:val="00E003D7"/>
    <w:rsid w:val="00E016B9"/>
    <w:rsid w:val="00E034A2"/>
    <w:rsid w:val="00E039F8"/>
    <w:rsid w:val="00E03A1F"/>
    <w:rsid w:val="00E03AAF"/>
    <w:rsid w:val="00E049CB"/>
    <w:rsid w:val="00E05F2C"/>
    <w:rsid w:val="00E11713"/>
    <w:rsid w:val="00E13C6B"/>
    <w:rsid w:val="00E17901"/>
    <w:rsid w:val="00E23A45"/>
    <w:rsid w:val="00E23E70"/>
    <w:rsid w:val="00E24781"/>
    <w:rsid w:val="00E24856"/>
    <w:rsid w:val="00E25C7E"/>
    <w:rsid w:val="00E269EA"/>
    <w:rsid w:val="00E2716A"/>
    <w:rsid w:val="00E30145"/>
    <w:rsid w:val="00E3234E"/>
    <w:rsid w:val="00E3751A"/>
    <w:rsid w:val="00E3776E"/>
    <w:rsid w:val="00E37EB7"/>
    <w:rsid w:val="00E41311"/>
    <w:rsid w:val="00E41D38"/>
    <w:rsid w:val="00E42528"/>
    <w:rsid w:val="00E42B73"/>
    <w:rsid w:val="00E43E04"/>
    <w:rsid w:val="00E4601F"/>
    <w:rsid w:val="00E46053"/>
    <w:rsid w:val="00E4629E"/>
    <w:rsid w:val="00E463D3"/>
    <w:rsid w:val="00E465D1"/>
    <w:rsid w:val="00E476B7"/>
    <w:rsid w:val="00E52434"/>
    <w:rsid w:val="00E57E65"/>
    <w:rsid w:val="00E61A15"/>
    <w:rsid w:val="00E63ACA"/>
    <w:rsid w:val="00E65706"/>
    <w:rsid w:val="00E6594B"/>
    <w:rsid w:val="00E6601C"/>
    <w:rsid w:val="00E71D00"/>
    <w:rsid w:val="00E71DC3"/>
    <w:rsid w:val="00E722CD"/>
    <w:rsid w:val="00E74422"/>
    <w:rsid w:val="00E756AE"/>
    <w:rsid w:val="00E75F82"/>
    <w:rsid w:val="00E768F6"/>
    <w:rsid w:val="00E7754F"/>
    <w:rsid w:val="00E80FF4"/>
    <w:rsid w:val="00E83D60"/>
    <w:rsid w:val="00E85FC5"/>
    <w:rsid w:val="00E865FE"/>
    <w:rsid w:val="00E872BE"/>
    <w:rsid w:val="00E8793A"/>
    <w:rsid w:val="00E97F12"/>
    <w:rsid w:val="00EA1027"/>
    <w:rsid w:val="00EA1EF7"/>
    <w:rsid w:val="00EA250D"/>
    <w:rsid w:val="00EA3E81"/>
    <w:rsid w:val="00EA3FAB"/>
    <w:rsid w:val="00EA5DF2"/>
    <w:rsid w:val="00EA6010"/>
    <w:rsid w:val="00EA7E2E"/>
    <w:rsid w:val="00EB1A08"/>
    <w:rsid w:val="00EB2060"/>
    <w:rsid w:val="00EB50F7"/>
    <w:rsid w:val="00EC0346"/>
    <w:rsid w:val="00EC413D"/>
    <w:rsid w:val="00EC4740"/>
    <w:rsid w:val="00ED0169"/>
    <w:rsid w:val="00ED0CAD"/>
    <w:rsid w:val="00ED3549"/>
    <w:rsid w:val="00ED4355"/>
    <w:rsid w:val="00EE114B"/>
    <w:rsid w:val="00EE19BE"/>
    <w:rsid w:val="00EE2FB4"/>
    <w:rsid w:val="00EE61C6"/>
    <w:rsid w:val="00EE6AEF"/>
    <w:rsid w:val="00EF088B"/>
    <w:rsid w:val="00EF1C2A"/>
    <w:rsid w:val="00EF4131"/>
    <w:rsid w:val="00EF4D72"/>
    <w:rsid w:val="00EF52D9"/>
    <w:rsid w:val="00F01C27"/>
    <w:rsid w:val="00F01D68"/>
    <w:rsid w:val="00F0225A"/>
    <w:rsid w:val="00F03A2C"/>
    <w:rsid w:val="00F05CA6"/>
    <w:rsid w:val="00F07AEF"/>
    <w:rsid w:val="00F11F9E"/>
    <w:rsid w:val="00F123FE"/>
    <w:rsid w:val="00F15AB5"/>
    <w:rsid w:val="00F167A7"/>
    <w:rsid w:val="00F17E6D"/>
    <w:rsid w:val="00F20A13"/>
    <w:rsid w:val="00F21E0E"/>
    <w:rsid w:val="00F22A4A"/>
    <w:rsid w:val="00F234D0"/>
    <w:rsid w:val="00F239D6"/>
    <w:rsid w:val="00F270B3"/>
    <w:rsid w:val="00F30B9D"/>
    <w:rsid w:val="00F3350E"/>
    <w:rsid w:val="00F34DAE"/>
    <w:rsid w:val="00F35028"/>
    <w:rsid w:val="00F407CF"/>
    <w:rsid w:val="00F50F15"/>
    <w:rsid w:val="00F52569"/>
    <w:rsid w:val="00F5336B"/>
    <w:rsid w:val="00F5345F"/>
    <w:rsid w:val="00F539B1"/>
    <w:rsid w:val="00F56327"/>
    <w:rsid w:val="00F56AA4"/>
    <w:rsid w:val="00F571FF"/>
    <w:rsid w:val="00F57BA0"/>
    <w:rsid w:val="00F6231F"/>
    <w:rsid w:val="00F62BFD"/>
    <w:rsid w:val="00F64C94"/>
    <w:rsid w:val="00F6535F"/>
    <w:rsid w:val="00F716D0"/>
    <w:rsid w:val="00F716E6"/>
    <w:rsid w:val="00F73008"/>
    <w:rsid w:val="00F736AC"/>
    <w:rsid w:val="00F739E0"/>
    <w:rsid w:val="00F74506"/>
    <w:rsid w:val="00F7499F"/>
    <w:rsid w:val="00F77AAF"/>
    <w:rsid w:val="00F8373A"/>
    <w:rsid w:val="00F84531"/>
    <w:rsid w:val="00F8542A"/>
    <w:rsid w:val="00F86E5C"/>
    <w:rsid w:val="00F87E85"/>
    <w:rsid w:val="00F90794"/>
    <w:rsid w:val="00F91505"/>
    <w:rsid w:val="00F94D17"/>
    <w:rsid w:val="00F96471"/>
    <w:rsid w:val="00F97948"/>
    <w:rsid w:val="00F97D6B"/>
    <w:rsid w:val="00FA0D56"/>
    <w:rsid w:val="00FA4C2C"/>
    <w:rsid w:val="00FA6450"/>
    <w:rsid w:val="00FB08FE"/>
    <w:rsid w:val="00FB0C97"/>
    <w:rsid w:val="00FB169B"/>
    <w:rsid w:val="00FB16E1"/>
    <w:rsid w:val="00FB48F0"/>
    <w:rsid w:val="00FB5D65"/>
    <w:rsid w:val="00FB6746"/>
    <w:rsid w:val="00FB7180"/>
    <w:rsid w:val="00FC09C0"/>
    <w:rsid w:val="00FC297D"/>
    <w:rsid w:val="00FC349C"/>
    <w:rsid w:val="00FC3960"/>
    <w:rsid w:val="00FC58E0"/>
    <w:rsid w:val="00FC5D95"/>
    <w:rsid w:val="00FC604F"/>
    <w:rsid w:val="00FD083D"/>
    <w:rsid w:val="00FD2459"/>
    <w:rsid w:val="00FD2AF4"/>
    <w:rsid w:val="00FD2C7F"/>
    <w:rsid w:val="00FE0BAF"/>
    <w:rsid w:val="00FE277E"/>
    <w:rsid w:val="00FE4C6F"/>
    <w:rsid w:val="00FE58A7"/>
    <w:rsid w:val="00FE7134"/>
    <w:rsid w:val="00FE7591"/>
    <w:rsid w:val="00FF0106"/>
    <w:rsid w:val="00FF1A6C"/>
    <w:rsid w:val="00FF3603"/>
    <w:rsid w:val="015F275B"/>
    <w:rsid w:val="02C21D34"/>
    <w:rsid w:val="03B8272A"/>
    <w:rsid w:val="07A02787"/>
    <w:rsid w:val="093BF7E8"/>
    <w:rsid w:val="0BD6B43C"/>
    <w:rsid w:val="0C22BB16"/>
    <w:rsid w:val="0CCDA112"/>
    <w:rsid w:val="0E0F690B"/>
    <w:rsid w:val="0E79CC9F"/>
    <w:rsid w:val="1263B1C3"/>
    <w:rsid w:val="140C0C26"/>
    <w:rsid w:val="14CE1321"/>
    <w:rsid w:val="17BE38D7"/>
    <w:rsid w:val="1A351FFB"/>
    <w:rsid w:val="1B34A985"/>
    <w:rsid w:val="1BAAA28D"/>
    <w:rsid w:val="22DA1E3D"/>
    <w:rsid w:val="2321019F"/>
    <w:rsid w:val="2826C38E"/>
    <w:rsid w:val="2D82685A"/>
    <w:rsid w:val="372F9C0B"/>
    <w:rsid w:val="386C676A"/>
    <w:rsid w:val="3A60EB62"/>
    <w:rsid w:val="3D988C24"/>
    <w:rsid w:val="4544FE2B"/>
    <w:rsid w:val="4574FBF5"/>
    <w:rsid w:val="53E8F15A"/>
    <w:rsid w:val="543AC008"/>
    <w:rsid w:val="545CBF2A"/>
    <w:rsid w:val="558F5E9F"/>
    <w:rsid w:val="5AEF3143"/>
    <w:rsid w:val="5B67CD8C"/>
    <w:rsid w:val="5C8FC453"/>
    <w:rsid w:val="5D05BD5B"/>
    <w:rsid w:val="5D0F38DA"/>
    <w:rsid w:val="61D1C415"/>
    <w:rsid w:val="636C53BF"/>
    <w:rsid w:val="64FD74FB"/>
    <w:rsid w:val="6622895C"/>
    <w:rsid w:val="679FB936"/>
    <w:rsid w:val="67A4AE55"/>
    <w:rsid w:val="683515BD"/>
    <w:rsid w:val="6AA9A485"/>
    <w:rsid w:val="6ABCBB8B"/>
    <w:rsid w:val="6B6CB67F"/>
    <w:rsid w:val="6D0886E0"/>
    <w:rsid w:val="6D21AF3D"/>
    <w:rsid w:val="6EBD7F9E"/>
    <w:rsid w:val="70AB184A"/>
    <w:rsid w:val="74128270"/>
    <w:rsid w:val="742EBED3"/>
    <w:rsid w:val="7A871C1D"/>
    <w:rsid w:val="7D1EAAAA"/>
    <w:rsid w:val="7D2AE691"/>
    <w:rsid w:val="7D44E83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9BA08"/>
  <w15:chartTrackingRefBased/>
  <w15:docId w15:val="{6C85639B-E703-5E41-A649-BD08EC2E2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336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003D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D54E8"/>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ED016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678A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78A6"/>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D678A6"/>
    <w:pPr>
      <w:tabs>
        <w:tab w:val="center" w:pos="4680"/>
        <w:tab w:val="right" w:pos="9360"/>
      </w:tabs>
    </w:pPr>
  </w:style>
  <w:style w:type="character" w:customStyle="1" w:styleId="HeaderChar">
    <w:name w:val="Header Char"/>
    <w:basedOn w:val="DefaultParagraphFont"/>
    <w:link w:val="Header"/>
    <w:uiPriority w:val="99"/>
    <w:rsid w:val="00D678A6"/>
  </w:style>
  <w:style w:type="paragraph" w:styleId="Footer">
    <w:name w:val="footer"/>
    <w:basedOn w:val="Normal"/>
    <w:link w:val="FooterChar"/>
    <w:uiPriority w:val="99"/>
    <w:unhideWhenUsed/>
    <w:rsid w:val="00D678A6"/>
    <w:pPr>
      <w:tabs>
        <w:tab w:val="center" w:pos="4680"/>
        <w:tab w:val="right" w:pos="9360"/>
      </w:tabs>
    </w:pPr>
  </w:style>
  <w:style w:type="character" w:customStyle="1" w:styleId="FooterChar">
    <w:name w:val="Footer Char"/>
    <w:basedOn w:val="DefaultParagraphFont"/>
    <w:link w:val="Footer"/>
    <w:uiPriority w:val="99"/>
    <w:rsid w:val="00D678A6"/>
  </w:style>
  <w:style w:type="paragraph" w:styleId="ListParagraph">
    <w:name w:val="List Paragraph"/>
    <w:basedOn w:val="Normal"/>
    <w:uiPriority w:val="34"/>
    <w:qFormat/>
    <w:rsid w:val="0095426A"/>
    <w:pPr>
      <w:ind w:left="720"/>
      <w:contextualSpacing/>
    </w:pPr>
  </w:style>
  <w:style w:type="character" w:customStyle="1" w:styleId="Heading1Char">
    <w:name w:val="Heading 1 Char"/>
    <w:basedOn w:val="DefaultParagraphFont"/>
    <w:link w:val="Heading1"/>
    <w:uiPriority w:val="9"/>
    <w:rsid w:val="0074336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EF1C2A"/>
    <w:rPr>
      <w:color w:val="0563C1" w:themeColor="hyperlink"/>
      <w:u w:val="single"/>
    </w:rPr>
  </w:style>
  <w:style w:type="character" w:styleId="UnresolvedMention">
    <w:name w:val="Unresolved Mention"/>
    <w:basedOn w:val="DefaultParagraphFont"/>
    <w:uiPriority w:val="99"/>
    <w:semiHidden/>
    <w:unhideWhenUsed/>
    <w:rsid w:val="00EF1C2A"/>
    <w:rPr>
      <w:color w:val="605E5C"/>
      <w:shd w:val="clear" w:color="auto" w:fill="E1DFDD"/>
    </w:rPr>
  </w:style>
  <w:style w:type="character" w:customStyle="1" w:styleId="Heading2Char">
    <w:name w:val="Heading 2 Char"/>
    <w:basedOn w:val="DefaultParagraphFont"/>
    <w:link w:val="Heading2"/>
    <w:uiPriority w:val="9"/>
    <w:rsid w:val="00E003D7"/>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EC41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C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C413D"/>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ED0169"/>
    <w:rPr>
      <w:color w:val="954F72" w:themeColor="followedHyperlink"/>
      <w:u w:val="single"/>
    </w:rPr>
  </w:style>
  <w:style w:type="character" w:customStyle="1" w:styleId="Heading4Char">
    <w:name w:val="Heading 4 Char"/>
    <w:basedOn w:val="DefaultParagraphFont"/>
    <w:link w:val="Heading4"/>
    <w:uiPriority w:val="9"/>
    <w:semiHidden/>
    <w:rsid w:val="00ED0169"/>
    <w:rPr>
      <w:rFonts w:asciiTheme="majorHAnsi" w:eastAsiaTheme="majorEastAsia" w:hAnsiTheme="majorHAnsi" w:cstheme="majorBidi"/>
      <w:i/>
      <w:iCs/>
      <w:color w:val="2F5496" w:themeColor="accent1" w:themeShade="BF"/>
    </w:r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772B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72BE"/>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E049CB"/>
    <w:rPr>
      <w:b/>
      <w:bCs/>
    </w:rPr>
  </w:style>
  <w:style w:type="character" w:customStyle="1" w:styleId="CommentSubjectChar">
    <w:name w:val="Comment Subject Char"/>
    <w:basedOn w:val="CommentTextChar"/>
    <w:link w:val="CommentSubject"/>
    <w:uiPriority w:val="99"/>
    <w:semiHidden/>
    <w:rsid w:val="00E049CB"/>
    <w:rPr>
      <w:b/>
      <w:bCs/>
      <w:sz w:val="20"/>
      <w:szCs w:val="20"/>
    </w:rPr>
  </w:style>
  <w:style w:type="paragraph" w:styleId="NormalWeb">
    <w:name w:val="Normal (Web)"/>
    <w:basedOn w:val="Normal"/>
    <w:uiPriority w:val="99"/>
    <w:unhideWhenUsed/>
    <w:rsid w:val="00677216"/>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677216"/>
  </w:style>
  <w:style w:type="paragraph" w:customStyle="1" w:styleId="xxmsonormal">
    <w:name w:val="x_xmsonormal"/>
    <w:basedOn w:val="Normal"/>
    <w:rsid w:val="00677216"/>
    <w:pPr>
      <w:spacing w:before="100" w:beforeAutospacing="1" w:after="100" w:afterAutospacing="1"/>
    </w:pPr>
    <w:rPr>
      <w:rFonts w:ascii="Times New Roman" w:eastAsia="Times New Roman" w:hAnsi="Times New Roman" w:cs="Times New Roman"/>
    </w:rPr>
  </w:style>
  <w:style w:type="character" w:customStyle="1" w:styleId="Heading3Char">
    <w:name w:val="Heading 3 Char"/>
    <w:basedOn w:val="DefaultParagraphFont"/>
    <w:link w:val="Heading3"/>
    <w:uiPriority w:val="9"/>
    <w:rsid w:val="000D54E8"/>
    <w:rPr>
      <w:rFonts w:asciiTheme="majorHAnsi" w:eastAsiaTheme="majorEastAsia" w:hAnsiTheme="majorHAnsi" w:cstheme="majorBidi"/>
      <w:color w:val="1F3763" w:themeColor="accent1" w:themeShade="7F"/>
    </w:rPr>
  </w:style>
  <w:style w:type="paragraph" w:styleId="FootnoteText">
    <w:name w:val="footnote text"/>
    <w:basedOn w:val="Normal"/>
    <w:link w:val="FootnoteTextChar"/>
    <w:uiPriority w:val="99"/>
    <w:semiHidden/>
    <w:unhideWhenUsed/>
    <w:rsid w:val="00E17901"/>
    <w:rPr>
      <w:sz w:val="20"/>
      <w:szCs w:val="20"/>
    </w:rPr>
  </w:style>
  <w:style w:type="character" w:customStyle="1" w:styleId="FootnoteTextChar">
    <w:name w:val="Footnote Text Char"/>
    <w:basedOn w:val="DefaultParagraphFont"/>
    <w:link w:val="FootnoteText"/>
    <w:uiPriority w:val="99"/>
    <w:semiHidden/>
    <w:rsid w:val="00E17901"/>
    <w:rPr>
      <w:sz w:val="20"/>
      <w:szCs w:val="20"/>
    </w:rPr>
  </w:style>
  <w:style w:type="character" w:styleId="FootnoteReference">
    <w:name w:val="footnote reference"/>
    <w:basedOn w:val="DefaultParagraphFont"/>
    <w:uiPriority w:val="99"/>
    <w:semiHidden/>
    <w:unhideWhenUsed/>
    <w:rsid w:val="00E17901"/>
    <w:rPr>
      <w:vertAlign w:val="superscript"/>
    </w:rPr>
  </w:style>
  <w:style w:type="paragraph" w:styleId="Revision">
    <w:name w:val="Revision"/>
    <w:hidden/>
    <w:uiPriority w:val="99"/>
    <w:semiHidden/>
    <w:rsid w:val="002012E5"/>
  </w:style>
  <w:style w:type="character" w:customStyle="1" w:styleId="hljs-keyword">
    <w:name w:val="hljs-keyword"/>
    <w:basedOn w:val="DefaultParagraphFont"/>
    <w:rsid w:val="00A71DB0"/>
  </w:style>
  <w:style w:type="character" w:customStyle="1" w:styleId="hljs-property">
    <w:name w:val="hljs-property"/>
    <w:basedOn w:val="DefaultParagraphFont"/>
    <w:rsid w:val="00A71DB0"/>
  </w:style>
  <w:style w:type="character" w:styleId="Strong">
    <w:name w:val="Strong"/>
    <w:basedOn w:val="DefaultParagraphFont"/>
    <w:uiPriority w:val="22"/>
    <w:qFormat/>
    <w:rsid w:val="004861EC"/>
    <w:rPr>
      <w:b/>
      <w:bCs/>
    </w:rPr>
  </w:style>
  <w:style w:type="character" w:styleId="HTMLCode">
    <w:name w:val="HTML Code"/>
    <w:basedOn w:val="DefaultParagraphFont"/>
    <w:uiPriority w:val="99"/>
    <w:semiHidden/>
    <w:unhideWhenUsed/>
    <w:rsid w:val="004861EC"/>
    <w:rPr>
      <w:rFonts w:ascii="Courier New" w:eastAsia="Times New Roman" w:hAnsi="Courier New" w:cs="Courier New"/>
      <w:sz w:val="20"/>
      <w:szCs w:val="20"/>
    </w:rPr>
  </w:style>
  <w:style w:type="table" w:styleId="GridTable4-Accent5">
    <w:name w:val="Grid Table 4 Accent 5"/>
    <w:basedOn w:val="TableNormal"/>
    <w:uiPriority w:val="49"/>
    <w:rsid w:val="00B16103"/>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5Dark-Accent5">
    <w:name w:val="Grid Table 5 Dark Accent 5"/>
    <w:basedOn w:val="TableNormal"/>
    <w:uiPriority w:val="50"/>
    <w:rsid w:val="00B1610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4-Accent1">
    <w:name w:val="Grid Table 4 Accent 1"/>
    <w:basedOn w:val="TableNormal"/>
    <w:uiPriority w:val="49"/>
    <w:rsid w:val="00B16103"/>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
    <w:name w:val="Grid Table 4"/>
    <w:basedOn w:val="TableNormal"/>
    <w:uiPriority w:val="49"/>
    <w:rsid w:val="00B1610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5">
    <w:name w:val="Grid Table 2 Accent 5"/>
    <w:basedOn w:val="TableNormal"/>
    <w:uiPriority w:val="47"/>
    <w:rsid w:val="00B16103"/>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3-Accent4">
    <w:name w:val="Grid Table 3 Accent 4"/>
    <w:basedOn w:val="TableNormal"/>
    <w:uiPriority w:val="48"/>
    <w:rsid w:val="00B16103"/>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1">
    <w:name w:val="Grid Table 3 Accent 1"/>
    <w:basedOn w:val="TableNormal"/>
    <w:uiPriority w:val="48"/>
    <w:rsid w:val="00B16103"/>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paragraph" w:styleId="Caption">
    <w:name w:val="caption"/>
    <w:basedOn w:val="Normal"/>
    <w:next w:val="Normal"/>
    <w:uiPriority w:val="35"/>
    <w:unhideWhenUsed/>
    <w:qFormat/>
    <w:rsid w:val="00660DF8"/>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772066">
      <w:bodyDiv w:val="1"/>
      <w:marLeft w:val="0"/>
      <w:marRight w:val="0"/>
      <w:marTop w:val="0"/>
      <w:marBottom w:val="0"/>
      <w:divBdr>
        <w:top w:val="none" w:sz="0" w:space="0" w:color="auto"/>
        <w:left w:val="none" w:sz="0" w:space="0" w:color="auto"/>
        <w:bottom w:val="none" w:sz="0" w:space="0" w:color="auto"/>
        <w:right w:val="none" w:sz="0" w:space="0" w:color="auto"/>
      </w:divBdr>
    </w:div>
    <w:div w:id="69887078">
      <w:bodyDiv w:val="1"/>
      <w:marLeft w:val="0"/>
      <w:marRight w:val="0"/>
      <w:marTop w:val="0"/>
      <w:marBottom w:val="0"/>
      <w:divBdr>
        <w:top w:val="none" w:sz="0" w:space="0" w:color="auto"/>
        <w:left w:val="none" w:sz="0" w:space="0" w:color="auto"/>
        <w:bottom w:val="none" w:sz="0" w:space="0" w:color="auto"/>
        <w:right w:val="none" w:sz="0" w:space="0" w:color="auto"/>
      </w:divBdr>
    </w:div>
    <w:div w:id="401368669">
      <w:bodyDiv w:val="1"/>
      <w:marLeft w:val="0"/>
      <w:marRight w:val="0"/>
      <w:marTop w:val="0"/>
      <w:marBottom w:val="0"/>
      <w:divBdr>
        <w:top w:val="none" w:sz="0" w:space="0" w:color="auto"/>
        <w:left w:val="none" w:sz="0" w:space="0" w:color="auto"/>
        <w:bottom w:val="none" w:sz="0" w:space="0" w:color="auto"/>
        <w:right w:val="none" w:sz="0" w:space="0" w:color="auto"/>
      </w:divBdr>
    </w:div>
    <w:div w:id="409544625">
      <w:bodyDiv w:val="1"/>
      <w:marLeft w:val="0"/>
      <w:marRight w:val="0"/>
      <w:marTop w:val="0"/>
      <w:marBottom w:val="0"/>
      <w:divBdr>
        <w:top w:val="none" w:sz="0" w:space="0" w:color="auto"/>
        <w:left w:val="none" w:sz="0" w:space="0" w:color="auto"/>
        <w:bottom w:val="none" w:sz="0" w:space="0" w:color="auto"/>
        <w:right w:val="none" w:sz="0" w:space="0" w:color="auto"/>
      </w:divBdr>
    </w:div>
    <w:div w:id="682049663">
      <w:bodyDiv w:val="1"/>
      <w:marLeft w:val="0"/>
      <w:marRight w:val="0"/>
      <w:marTop w:val="0"/>
      <w:marBottom w:val="0"/>
      <w:divBdr>
        <w:top w:val="none" w:sz="0" w:space="0" w:color="auto"/>
        <w:left w:val="none" w:sz="0" w:space="0" w:color="auto"/>
        <w:bottom w:val="none" w:sz="0" w:space="0" w:color="auto"/>
        <w:right w:val="none" w:sz="0" w:space="0" w:color="auto"/>
      </w:divBdr>
    </w:div>
    <w:div w:id="753670284">
      <w:bodyDiv w:val="1"/>
      <w:marLeft w:val="0"/>
      <w:marRight w:val="0"/>
      <w:marTop w:val="0"/>
      <w:marBottom w:val="0"/>
      <w:divBdr>
        <w:top w:val="none" w:sz="0" w:space="0" w:color="auto"/>
        <w:left w:val="none" w:sz="0" w:space="0" w:color="auto"/>
        <w:bottom w:val="none" w:sz="0" w:space="0" w:color="auto"/>
        <w:right w:val="none" w:sz="0" w:space="0" w:color="auto"/>
      </w:divBdr>
    </w:div>
    <w:div w:id="880020384">
      <w:bodyDiv w:val="1"/>
      <w:marLeft w:val="0"/>
      <w:marRight w:val="0"/>
      <w:marTop w:val="0"/>
      <w:marBottom w:val="0"/>
      <w:divBdr>
        <w:top w:val="none" w:sz="0" w:space="0" w:color="auto"/>
        <w:left w:val="none" w:sz="0" w:space="0" w:color="auto"/>
        <w:bottom w:val="none" w:sz="0" w:space="0" w:color="auto"/>
        <w:right w:val="none" w:sz="0" w:space="0" w:color="auto"/>
      </w:divBdr>
    </w:div>
    <w:div w:id="1204093239">
      <w:bodyDiv w:val="1"/>
      <w:marLeft w:val="0"/>
      <w:marRight w:val="0"/>
      <w:marTop w:val="0"/>
      <w:marBottom w:val="0"/>
      <w:divBdr>
        <w:top w:val="none" w:sz="0" w:space="0" w:color="auto"/>
        <w:left w:val="none" w:sz="0" w:space="0" w:color="auto"/>
        <w:bottom w:val="none" w:sz="0" w:space="0" w:color="auto"/>
        <w:right w:val="none" w:sz="0" w:space="0" w:color="auto"/>
      </w:divBdr>
    </w:div>
    <w:div w:id="1323898532">
      <w:bodyDiv w:val="1"/>
      <w:marLeft w:val="0"/>
      <w:marRight w:val="0"/>
      <w:marTop w:val="0"/>
      <w:marBottom w:val="0"/>
      <w:divBdr>
        <w:top w:val="none" w:sz="0" w:space="0" w:color="auto"/>
        <w:left w:val="none" w:sz="0" w:space="0" w:color="auto"/>
        <w:bottom w:val="none" w:sz="0" w:space="0" w:color="auto"/>
        <w:right w:val="none" w:sz="0" w:space="0" w:color="auto"/>
      </w:divBdr>
    </w:div>
    <w:div w:id="1366103003">
      <w:bodyDiv w:val="1"/>
      <w:marLeft w:val="0"/>
      <w:marRight w:val="0"/>
      <w:marTop w:val="0"/>
      <w:marBottom w:val="0"/>
      <w:divBdr>
        <w:top w:val="none" w:sz="0" w:space="0" w:color="auto"/>
        <w:left w:val="none" w:sz="0" w:space="0" w:color="auto"/>
        <w:bottom w:val="none" w:sz="0" w:space="0" w:color="auto"/>
        <w:right w:val="none" w:sz="0" w:space="0" w:color="auto"/>
      </w:divBdr>
    </w:div>
    <w:div w:id="1416131394">
      <w:bodyDiv w:val="1"/>
      <w:marLeft w:val="0"/>
      <w:marRight w:val="0"/>
      <w:marTop w:val="0"/>
      <w:marBottom w:val="0"/>
      <w:divBdr>
        <w:top w:val="none" w:sz="0" w:space="0" w:color="auto"/>
        <w:left w:val="none" w:sz="0" w:space="0" w:color="auto"/>
        <w:bottom w:val="none" w:sz="0" w:space="0" w:color="auto"/>
        <w:right w:val="none" w:sz="0" w:space="0" w:color="auto"/>
      </w:divBdr>
    </w:div>
    <w:div w:id="1517384556">
      <w:bodyDiv w:val="1"/>
      <w:marLeft w:val="0"/>
      <w:marRight w:val="0"/>
      <w:marTop w:val="0"/>
      <w:marBottom w:val="0"/>
      <w:divBdr>
        <w:top w:val="none" w:sz="0" w:space="0" w:color="auto"/>
        <w:left w:val="none" w:sz="0" w:space="0" w:color="auto"/>
        <w:bottom w:val="none" w:sz="0" w:space="0" w:color="auto"/>
        <w:right w:val="none" w:sz="0" w:space="0" w:color="auto"/>
      </w:divBdr>
    </w:div>
    <w:div w:id="1763407008">
      <w:bodyDiv w:val="1"/>
      <w:marLeft w:val="0"/>
      <w:marRight w:val="0"/>
      <w:marTop w:val="0"/>
      <w:marBottom w:val="0"/>
      <w:divBdr>
        <w:top w:val="none" w:sz="0" w:space="0" w:color="auto"/>
        <w:left w:val="none" w:sz="0" w:space="0" w:color="auto"/>
        <w:bottom w:val="none" w:sz="0" w:space="0" w:color="auto"/>
        <w:right w:val="none" w:sz="0" w:space="0" w:color="auto"/>
      </w:divBdr>
    </w:div>
    <w:div w:id="1794245525">
      <w:bodyDiv w:val="1"/>
      <w:marLeft w:val="0"/>
      <w:marRight w:val="0"/>
      <w:marTop w:val="0"/>
      <w:marBottom w:val="0"/>
      <w:divBdr>
        <w:top w:val="none" w:sz="0" w:space="0" w:color="auto"/>
        <w:left w:val="none" w:sz="0" w:space="0" w:color="auto"/>
        <w:bottom w:val="none" w:sz="0" w:space="0" w:color="auto"/>
        <w:right w:val="none" w:sz="0" w:space="0" w:color="auto"/>
      </w:divBdr>
    </w:div>
    <w:div w:id="1905487760">
      <w:bodyDiv w:val="1"/>
      <w:marLeft w:val="0"/>
      <w:marRight w:val="0"/>
      <w:marTop w:val="0"/>
      <w:marBottom w:val="0"/>
      <w:divBdr>
        <w:top w:val="none" w:sz="0" w:space="0" w:color="auto"/>
        <w:left w:val="none" w:sz="0" w:space="0" w:color="auto"/>
        <w:bottom w:val="none" w:sz="0" w:space="0" w:color="auto"/>
        <w:right w:val="none" w:sz="0" w:space="0" w:color="auto"/>
      </w:divBdr>
    </w:div>
    <w:div w:id="2036804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ics.uci.edu/~fielding/pubs/dissertation/rest_arch_style.htm" TargetMode="External"/><Relationship Id="rId18" Type="http://schemas.openxmlformats.org/officeDocument/2006/relationships/hyperlink" Target="https://graphql.org/learn/" TargetMode="External"/><Relationship Id="rId26" Type="http://schemas.openxmlformats.org/officeDocument/2006/relationships/hyperlink" Target="https://davisjam.github.io//files/publications/KellasChristouJiangLiSimonDavidKemerlisDavisYang-PickleBall-CCS2025.pdf" TargetMode="External"/><Relationship Id="rId39" Type="http://schemas.openxmlformats.org/officeDocument/2006/relationships/hyperlink" Target="https://xd.adobe.com/ideas/process/information-architecture/error-message-design-ux/" TargetMode="External"/><Relationship Id="rId21" Type="http://schemas.openxmlformats.org/officeDocument/2006/relationships/hyperlink" Target="https://davisjam.github.io/publications/" TargetMode="External"/><Relationship Id="rId34" Type="http://schemas.openxmlformats.org/officeDocument/2006/relationships/hyperlink" Target="https://about.gitlab.com/blog/2018/04/20/gitlab-tiers/" TargetMode="External"/><Relationship Id="rId42" Type="http://schemas.openxmlformats.org/officeDocument/2006/relationships/hyperlink" Target="https://pycqa.github.io/isort/" TargetMode="External"/><Relationship Id="rId47" Type="http://schemas.openxmlformats.org/officeDocument/2006/relationships/hyperlink" Target="https://huggingface.co/google/gemma-3-270m/tree/main" TargetMode="External"/><Relationship Id="rId50" Type="http://schemas.openxmlformats.org/officeDocument/2006/relationships/hyperlink" Target="https://docs.mulesoft.com/dataweave/latest/dataweave-formats-ndjson" TargetMode="External"/><Relationship Id="rId55" Type="http://schemas.openxmlformats.org/officeDocument/2006/relationships/hyperlink" Target="https://copilot.microsoft.com/"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docs.github.com/en/rest" TargetMode="External"/><Relationship Id="rId29" Type="http://schemas.openxmlformats.org/officeDocument/2006/relationships/hyperlink" Target="https://docs.github.com/en/actions/security-guides/encrypted-secrets" TargetMode="External"/><Relationship Id="rId11" Type="http://schemas.openxmlformats.org/officeDocument/2006/relationships/hyperlink" Target="https://ieeexplore.ieee.org/document/5167255" TargetMode="External"/><Relationship Id="rId24" Type="http://schemas.microsoft.com/office/2016/09/relationships/commentsIds" Target="commentsIds.xml"/><Relationship Id="rId32" Type="http://schemas.openxmlformats.org/officeDocument/2006/relationships/hyperlink" Target="https://github.com/ossf/scorecard" TargetMode="External"/><Relationship Id="rId37" Type="http://schemas.openxmlformats.org/officeDocument/2006/relationships/hyperlink" Target="https://sre.google/sre-book/postmortem-culture/" TargetMode="External"/><Relationship Id="rId40" Type="http://schemas.openxmlformats.org/officeDocument/2006/relationships/hyperlink" Target="https://reflectoring.io/meaningful-commit-messages/" TargetMode="External"/><Relationship Id="rId45" Type="http://schemas.openxmlformats.org/officeDocument/2006/relationships/hyperlink" Target="https://peps.python.org/pep-0484/" TargetMode="External"/><Relationship Id="rId53" Type="http://schemas.openxmlformats.org/officeDocument/2006/relationships/hyperlink" Target="https://aws.amazon.com/sagemaker/" TargetMode="External"/><Relationship Id="rId58" Type="http://schemas.openxmlformats.org/officeDocument/2006/relationships/footer" Target="footer1.xml"/><Relationship Id="rId5" Type="http://schemas.openxmlformats.org/officeDocument/2006/relationships/numbering" Target="numbering.xml"/><Relationship Id="rId61" Type="http://schemas.openxmlformats.org/officeDocument/2006/relationships/theme" Target="theme/theme1.xml"/><Relationship Id="rId19" Type="http://schemas.openxmlformats.org/officeDocument/2006/relationships/hyperlink" Target="https://github.blog/2016-09-14-the-github-graphql-api/" TargetMode="External"/><Relationship Id="rId14" Type="http://schemas.openxmlformats.org/officeDocument/2006/relationships/hyperlink" Target="https://www.ics.uci.edu/~fielding/pubs/dissertation/top.htm" TargetMode="External"/><Relationship Id="rId22" Type="http://schemas.openxmlformats.org/officeDocument/2006/relationships/comments" Target="comments.xml"/><Relationship Id="rId27" Type="http://schemas.openxmlformats.org/officeDocument/2006/relationships/hyperlink" Target="https://ieeexplore.ieee.org/stamp/stamp.jsp?arnumber=9802938" TargetMode="External"/><Relationship Id="rId30" Type="http://schemas.openxmlformats.org/officeDocument/2006/relationships/hyperlink" Target="https://doi.org/10.1007/s10664-017-9512-6" TargetMode="External"/><Relationship Id="rId35" Type="http://schemas.openxmlformats.org/officeDocument/2006/relationships/hyperlink" Target="https://en.wikipedia.org/wiki/Software_license" TargetMode="External"/><Relationship Id="rId43" Type="http://schemas.openxmlformats.org/officeDocument/2006/relationships/hyperlink" Target="https://mypy-lang.org/" TargetMode="External"/><Relationship Id="rId48" Type="http://schemas.openxmlformats.org/officeDocument/2006/relationships/hyperlink" Target="https://huggingface.co/datasets/xlangai/AgentNet" TargetMode="External"/><Relationship Id="rId56" Type="http://schemas.openxmlformats.org/officeDocument/2006/relationships/hyperlink" Target="https://medium.com/@davisjam/the-software-engineer-as-tool-user-56e2748a2f31" TargetMode="External"/><Relationship Id="rId8" Type="http://schemas.openxmlformats.org/officeDocument/2006/relationships/webSettings" Target="webSettings.xml"/><Relationship Id="rId51" Type="http://schemas.openxmlformats.org/officeDocument/2006/relationships/hyperlink" Target="https://github.com/isomorphic-git/isomorphic-git" TargetMode="External"/><Relationship Id="rId3" Type="http://schemas.openxmlformats.org/officeDocument/2006/relationships/customXml" Target="../customXml/item3.xml"/><Relationship Id="rId12" Type="http://schemas.openxmlformats.org/officeDocument/2006/relationships/hyperlink" Target="https://en.wikipedia.org/wiki/Unified_Modeling_Language" TargetMode="External"/><Relationship Id="rId17" Type="http://schemas.openxmlformats.org/officeDocument/2006/relationships/hyperlink" Target="https://docs.lib.purdue.edu/cgi/viewcontent.cgi?article=1179&amp;context=ecepubs" TargetMode="External"/><Relationship Id="rId25" Type="http://schemas.microsoft.com/office/2018/08/relationships/commentsExtensible" Target="commentsExtensible.xml"/><Relationship Id="rId33" Type="http://schemas.openxmlformats.org/officeDocument/2006/relationships/hyperlink" Target="https://en.wikipedia.org/wiki/Self-hosting_(web_services)" TargetMode="External"/><Relationship Id="rId38" Type="http://schemas.openxmlformats.org/officeDocument/2006/relationships/hyperlink" Target="https://medium.com/the-cloud-architect/incident-postmortem-template-7b0e0a04f7a8" TargetMode="External"/><Relationship Id="rId46" Type="http://schemas.openxmlformats.org/officeDocument/2006/relationships/hyperlink" Target="https://peps.python.org/pep-0561/" TargetMode="External"/><Relationship Id="rId59" Type="http://schemas.openxmlformats.org/officeDocument/2006/relationships/fontTable" Target="fontTable.xml"/><Relationship Id="rId20" Type="http://schemas.openxmlformats.org/officeDocument/2006/relationships/hyperlink" Target="https://docs.github.com/en/graphql" TargetMode="External"/><Relationship Id="rId41" Type="http://schemas.openxmlformats.org/officeDocument/2006/relationships/hyperlink" Target="https://flake8.pycqa.org/" TargetMode="External"/><Relationship Id="rId54" Type="http://schemas.openxmlformats.org/officeDocument/2006/relationships/hyperlink" Target="https://www.rcac.purdue.edu/knowledge/genaistudio/api"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twobithistory.org/2020/06/28/rest.html" TargetMode="External"/><Relationship Id="rId23" Type="http://schemas.microsoft.com/office/2011/relationships/commentsExtended" Target="commentsExtended.xml"/><Relationship Id="rId28" Type="http://schemas.openxmlformats.org/officeDocument/2006/relationships/hyperlink" Target="https://docs.github.com/en/issues/planning-and-tracking-with-projects/learning-about-projects/about-projects" TargetMode="External"/><Relationship Id="rId36" Type="http://schemas.openxmlformats.org/officeDocument/2006/relationships/hyperlink" Target="https://dev.to/pda/understanding-software-licenses-a-developers-guide-4938" TargetMode="External"/><Relationship Id="rId49" Type="http://schemas.openxmlformats.org/officeDocument/2006/relationships/hyperlink" Target="https://github.com/SkyworkAI/Matrix-Game" TargetMode="External"/><Relationship Id="rId57" Type="http://schemas.openxmlformats.org/officeDocument/2006/relationships/header" Target="header1.xml"/><Relationship Id="rId10" Type="http://schemas.openxmlformats.org/officeDocument/2006/relationships/endnotes" Target="endnotes.xml"/><Relationship Id="rId31" Type="http://schemas.openxmlformats.org/officeDocument/2006/relationships/hyperlink" Target="https://security.googleblog.com/2021/07/measuring-security-risks-in-open-source.html" TargetMode="External"/><Relationship Id="rId44" Type="http://schemas.openxmlformats.org/officeDocument/2006/relationships/hyperlink" Target="https://docs.python.org/3/library/typing.html" TargetMode="External"/><Relationship Id="rId52" Type="http://schemas.openxmlformats.org/officeDocument/2006/relationships/hyperlink" Target="https://davisjam.medium.com/what-is-stack-overflow-for-1960b794a471" TargetMode="External"/><Relationship Id="rId60"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s>
</file>

<file path=word/_rels/footnotes.xml.rels><?xml version="1.0" encoding="UTF-8" standalone="yes"?>
<Relationships xmlns="http://schemas.openxmlformats.org/package/2006/relationships"><Relationship Id="rId3" Type="http://schemas.openxmlformats.org/officeDocument/2006/relationships/hyperlink" Target="https://engineering.purdue.edu/ECN/Support/KB/Docs/ECEThinlinc" TargetMode="External"/><Relationship Id="rId2" Type="http://schemas.openxmlformats.org/officeDocument/2006/relationships/hyperlink" Target="https://stackoverflow.com/questions/2031163/when-to-use-the-different-log-levels" TargetMode="External"/><Relationship Id="rId1" Type="http://schemas.openxmlformats.org/officeDocument/2006/relationships/hyperlink" Target="https://testing.googleblog.com/2013/06/optimal-logging.html" TargetMode="External"/><Relationship Id="rId4" Type="http://schemas.openxmlformats.org/officeDocument/2006/relationships/hyperlink" Target="https://vadimkravcenko.com/shorts/project-estima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D8275A0BFCA8C459EC29C2130F7C25F" ma:contentTypeVersion="7" ma:contentTypeDescription="Create a new document." ma:contentTypeScope="" ma:versionID="bc36dbe6d9fc2a80095ffffa3ab9e69e">
  <xsd:schema xmlns:xsd="http://www.w3.org/2001/XMLSchema" xmlns:xs="http://www.w3.org/2001/XMLSchema" xmlns:p="http://schemas.microsoft.com/office/2006/metadata/properties" xmlns:ns3="07610714-9194-406c-ab14-c392156d5594" targetNamespace="http://schemas.microsoft.com/office/2006/metadata/properties" ma:root="true" ma:fieldsID="ffd035980a958ca41024811afc6a614c" ns3:_="">
    <xsd:import namespace="07610714-9194-406c-ab14-c392156d559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610714-9194-406c-ab14-c392156d559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C80818-CF9D-41AD-AF71-D81C974A61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610714-9194-406c-ab14-c392156d55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202A2CB-9FC9-436D-B39F-7BA84649FBC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A1463F0-B8E2-4C1E-A48F-D70C0484E9D3}">
  <ds:schemaRefs>
    <ds:schemaRef ds:uri="http://schemas.microsoft.com/sharepoint/v3/contenttype/forms"/>
  </ds:schemaRefs>
</ds:datastoreItem>
</file>

<file path=customXml/itemProps4.xml><?xml version="1.0" encoding="utf-8"?>
<ds:datastoreItem xmlns:ds="http://schemas.openxmlformats.org/officeDocument/2006/customXml" ds:itemID="{EB76F2E3-79A6-7649-B9A5-6843397011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13</Pages>
  <Words>4355</Words>
  <Characters>24827</Characters>
  <Application>Microsoft Office Word</Application>
  <DocSecurity>0</DocSecurity>
  <Lines>206</Lines>
  <Paragraphs>58</Paragraphs>
  <ScaleCrop>false</ScaleCrop>
  <Company/>
  <LinksUpToDate>false</LinksUpToDate>
  <CharactersWithSpaces>29124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 James C</dc:creator>
  <cp:keywords/>
  <dc:description/>
  <cp:lastModifiedBy>Steve France</cp:lastModifiedBy>
  <cp:revision>63</cp:revision>
  <cp:lastPrinted>2021-08-20T00:20:00Z</cp:lastPrinted>
  <dcterms:created xsi:type="dcterms:W3CDTF">2025-08-25T16:00:00Z</dcterms:created>
  <dcterms:modified xsi:type="dcterms:W3CDTF">2025-08-28T11:43:00Z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0x010100BD8275A0BFCA8C459EC29C2130F7C25F</vt:lpwstr>
  </property>
</Properties>
</file>